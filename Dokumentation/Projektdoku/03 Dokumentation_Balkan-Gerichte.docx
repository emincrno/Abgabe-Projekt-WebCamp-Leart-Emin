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338EB" w14:textId="77777777" w:rsidR="008F199F" w:rsidRPr="00A3115C" w:rsidRDefault="008F199F" w:rsidP="008F199F">
      <w:pPr>
        <w:rPr>
          <w:sz w:val="96"/>
        </w:rPr>
      </w:pPr>
    </w:p>
    <w:p w14:paraId="6C0B4FA8" w14:textId="77777777" w:rsidR="008F199F" w:rsidRPr="00A3115C" w:rsidRDefault="008F199F" w:rsidP="008F199F">
      <w:pPr>
        <w:rPr>
          <w:sz w:val="96"/>
        </w:rPr>
      </w:pPr>
    </w:p>
    <w:p w14:paraId="08FBDA65" w14:textId="0FCB790A" w:rsidR="00514BC8" w:rsidRPr="00A3115C" w:rsidRDefault="00875DC7" w:rsidP="008F199F">
      <w:pPr>
        <w:rPr>
          <w:sz w:val="96"/>
        </w:rPr>
      </w:pPr>
      <w:r>
        <w:rPr>
          <w:sz w:val="96"/>
        </w:rPr>
        <w:t>Balkan-Bites</w:t>
      </w:r>
    </w:p>
    <w:p w14:paraId="40F5F9A2" w14:textId="77777777" w:rsidR="00B42FF2" w:rsidRPr="00A3115C" w:rsidRDefault="00B42FF2" w:rsidP="00E97B9C">
      <w:pPr>
        <w:pStyle w:val="berschrift2"/>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37E06" w:rsidRPr="00A3115C" w14:paraId="10F9351B" w14:textId="77777777" w:rsidTr="00037E06">
        <w:tc>
          <w:tcPr>
            <w:tcW w:w="2127" w:type="dxa"/>
          </w:tcPr>
          <w:p w14:paraId="37768462" w14:textId="77777777" w:rsidR="00037E06" w:rsidRPr="00A3115C" w:rsidRDefault="00037E06" w:rsidP="001D6473">
            <w:r w:rsidRPr="00A3115C">
              <w:t>Projektleitung:</w:t>
            </w:r>
          </w:p>
        </w:tc>
        <w:tc>
          <w:tcPr>
            <w:tcW w:w="6935" w:type="dxa"/>
          </w:tcPr>
          <w:p w14:paraId="58C176D9" w14:textId="138F5AA5" w:rsidR="00037E06" w:rsidRPr="00A3115C" w:rsidRDefault="005146BE" w:rsidP="001D6473">
            <w:r w:rsidRPr="00A3115C">
              <w:t>Emin Crnovrsanin, Leart Sha</w:t>
            </w:r>
            <w:r w:rsidR="00405083" w:rsidRPr="00A3115C">
              <w:t>kjiri</w:t>
            </w:r>
          </w:p>
        </w:tc>
      </w:tr>
      <w:tr w:rsidR="008F199F" w:rsidRPr="00A3115C" w14:paraId="271A267B" w14:textId="77777777" w:rsidTr="00037E06">
        <w:tc>
          <w:tcPr>
            <w:tcW w:w="2127" w:type="dxa"/>
          </w:tcPr>
          <w:p w14:paraId="43771138" w14:textId="77777777" w:rsidR="008F199F" w:rsidRPr="00A3115C" w:rsidRDefault="008F199F" w:rsidP="001D6473">
            <w:r w:rsidRPr="00A3115C">
              <w:t>Betreuer:</w:t>
            </w:r>
          </w:p>
        </w:tc>
        <w:tc>
          <w:tcPr>
            <w:tcW w:w="6935" w:type="dxa"/>
          </w:tcPr>
          <w:p w14:paraId="49DC64F7" w14:textId="631E1BEF" w:rsidR="008F199F" w:rsidRPr="00A3115C" w:rsidRDefault="00405083" w:rsidP="001D6473">
            <w:r w:rsidRPr="00A3115C">
              <w:t>Michael Moser</w:t>
            </w:r>
          </w:p>
        </w:tc>
      </w:tr>
      <w:tr w:rsidR="00037E06" w:rsidRPr="00A3115C" w14:paraId="5BA1E571" w14:textId="77777777" w:rsidTr="00037E06">
        <w:tc>
          <w:tcPr>
            <w:tcW w:w="2127" w:type="dxa"/>
          </w:tcPr>
          <w:p w14:paraId="314312DA" w14:textId="77777777" w:rsidR="00037E06" w:rsidRPr="00A3115C" w:rsidRDefault="00037E06" w:rsidP="001D6473">
            <w:r w:rsidRPr="00A3115C">
              <w:t>Datum:</w:t>
            </w:r>
          </w:p>
        </w:tc>
        <w:tc>
          <w:tcPr>
            <w:tcW w:w="6935" w:type="dxa"/>
          </w:tcPr>
          <w:p w14:paraId="75370AB0" w14:textId="72A07F74" w:rsidR="00037E06" w:rsidRPr="00A3115C" w:rsidRDefault="00405083" w:rsidP="001D6473">
            <w:r w:rsidRPr="00A3115C">
              <w:t>11.12.2024</w:t>
            </w:r>
          </w:p>
        </w:tc>
      </w:tr>
      <w:tr w:rsidR="00037E06" w:rsidRPr="00A3115C" w14:paraId="368368CB" w14:textId="77777777" w:rsidTr="00037E06">
        <w:tc>
          <w:tcPr>
            <w:tcW w:w="2127" w:type="dxa"/>
          </w:tcPr>
          <w:p w14:paraId="6CEC0248" w14:textId="77777777" w:rsidR="00037E06" w:rsidRPr="00A3115C" w:rsidRDefault="00037E06" w:rsidP="001D6473">
            <w:r w:rsidRPr="00A3115C">
              <w:t>Firma:</w:t>
            </w:r>
          </w:p>
        </w:tc>
        <w:tc>
          <w:tcPr>
            <w:tcW w:w="6935" w:type="dxa"/>
          </w:tcPr>
          <w:p w14:paraId="35206304" w14:textId="77777777" w:rsidR="00037E06" w:rsidRPr="00A3115C" w:rsidRDefault="00037E06" w:rsidP="001D6473">
            <w:r w:rsidRPr="00A3115C">
              <w:t>Die Schweizerische Post</w:t>
            </w:r>
          </w:p>
        </w:tc>
      </w:tr>
    </w:tbl>
    <w:p w14:paraId="6A581381" w14:textId="77777777" w:rsidR="001D6473" w:rsidRPr="00A3115C" w:rsidRDefault="001D6473" w:rsidP="001D6473"/>
    <w:p w14:paraId="4FF11AF2" w14:textId="77777777" w:rsidR="00037E06" w:rsidRPr="00A3115C" w:rsidRDefault="00037E06" w:rsidP="001D6473"/>
    <w:p w14:paraId="73B16F8C" w14:textId="4A107430" w:rsidR="00037E06" w:rsidRPr="00A3115C" w:rsidRDefault="008F199F" w:rsidP="00405083">
      <w:pPr>
        <w:pStyle w:val="berschrift1"/>
        <w:rPr>
          <w:highlight w:val="yellow"/>
        </w:rPr>
      </w:pPr>
      <w:bookmarkStart w:id="0" w:name="_Toc31958532"/>
      <w:r w:rsidRPr="00A3115C">
        <w:t>Abstract (Kurzbeschreibung)</w:t>
      </w:r>
      <w:bookmarkEnd w:id="0"/>
    </w:p>
    <w:p w14:paraId="79113662" w14:textId="0D95F3BF" w:rsidR="008F199F" w:rsidRPr="00A3115C" w:rsidRDefault="006B23C2" w:rsidP="008F199F">
      <w:pPr>
        <w:spacing w:after="200" w:line="240" w:lineRule="auto"/>
      </w:pPr>
      <w:r w:rsidRPr="00A3115C">
        <w:t xml:space="preserve">Dieses Projekt dient dazu Menschen zu zeigen was für verschiedene Gerichte es im Balkan gibt und wie man sie selbst zubereiten kann ohne Probleme und ohne nachzufragen. Diese Website bietet allerlei Gerichte und Rezepte zu den Ländern im Balkan von komplexen Rezepten bis hin zu einfacheren Rezepten. </w:t>
      </w:r>
    </w:p>
    <w:p w14:paraId="2460366E" w14:textId="77777777" w:rsidR="00037E06" w:rsidRPr="00A3115C" w:rsidRDefault="00037E06" w:rsidP="00037E06">
      <w:pPr>
        <w:spacing w:after="200" w:line="240" w:lineRule="auto"/>
        <w:rPr>
          <w:highlight w:val="yellow"/>
        </w:rPr>
      </w:pPr>
    </w:p>
    <w:p w14:paraId="1A14D1EF" w14:textId="77777777" w:rsidR="008F199F" w:rsidRPr="00A3115C" w:rsidRDefault="008F199F">
      <w:pPr>
        <w:spacing w:line="264" w:lineRule="auto"/>
        <w:rPr>
          <w:highlight w:val="yellow"/>
        </w:rPr>
      </w:pPr>
      <w:r w:rsidRPr="00A3115C">
        <w:rPr>
          <w:highlight w:val="yellow"/>
        </w:rPr>
        <w:br w:type="page"/>
      </w:r>
    </w:p>
    <w:sdt>
      <w:sdtPr>
        <w:id w:val="-299538003"/>
        <w:docPartObj>
          <w:docPartGallery w:val="Table of Contents"/>
          <w:docPartUnique/>
        </w:docPartObj>
      </w:sdtPr>
      <w:sdtEndPr>
        <w:rPr>
          <w:b/>
          <w:bCs/>
        </w:rPr>
      </w:sdtEndPr>
      <w:sdtContent>
        <w:p w14:paraId="2BC68B9A" w14:textId="77777777" w:rsidR="008F199F" w:rsidRPr="00A3115C" w:rsidRDefault="008F199F" w:rsidP="008F199F"/>
        <w:p w14:paraId="7AE65B3F" w14:textId="77777777" w:rsidR="008F199F" w:rsidRPr="00A3115C" w:rsidRDefault="008F199F">
          <w:pPr>
            <w:pStyle w:val="Inhaltsverzeichnisberschrift"/>
          </w:pPr>
          <w:r w:rsidRPr="00A3115C">
            <w:t>Inhalt</w:t>
          </w:r>
        </w:p>
        <w:p w14:paraId="72478AF3" w14:textId="77777777" w:rsidR="00B52795" w:rsidRPr="00A3115C" w:rsidRDefault="008F199F">
          <w:pPr>
            <w:pStyle w:val="Verzeichnis1"/>
            <w:tabs>
              <w:tab w:val="right" w:leader="dot" w:pos="9062"/>
            </w:tabs>
            <w:rPr>
              <w:rFonts w:asciiTheme="minorHAnsi" w:eastAsiaTheme="minorEastAsia" w:hAnsiTheme="minorHAnsi"/>
              <w:lang w:eastAsia="de-CH"/>
            </w:rPr>
          </w:pPr>
          <w:r w:rsidRPr="00A3115C">
            <w:rPr>
              <w:b/>
              <w:bCs/>
            </w:rPr>
            <w:fldChar w:fldCharType="begin"/>
          </w:r>
          <w:r w:rsidRPr="00A3115C">
            <w:rPr>
              <w:b/>
              <w:bCs/>
            </w:rPr>
            <w:instrText xml:space="preserve"> TOC \o "1-3" \h \z \u </w:instrText>
          </w:r>
          <w:r w:rsidRPr="00A3115C">
            <w:rPr>
              <w:b/>
              <w:bCs/>
            </w:rPr>
            <w:fldChar w:fldCharType="separate"/>
          </w:r>
          <w:hyperlink w:anchor="_Toc31958532" w:history="1">
            <w:r w:rsidR="00B52795" w:rsidRPr="00A3115C">
              <w:rPr>
                <w:rStyle w:val="Hyperlink"/>
              </w:rPr>
              <w:t>Abstract (Kurzbeschreibung)</w:t>
            </w:r>
            <w:r w:rsidR="00B52795" w:rsidRPr="00A3115C">
              <w:rPr>
                <w:webHidden/>
              </w:rPr>
              <w:tab/>
            </w:r>
            <w:r w:rsidR="00B52795" w:rsidRPr="00A3115C">
              <w:rPr>
                <w:webHidden/>
              </w:rPr>
              <w:fldChar w:fldCharType="begin"/>
            </w:r>
            <w:r w:rsidR="00B52795" w:rsidRPr="00A3115C">
              <w:rPr>
                <w:webHidden/>
              </w:rPr>
              <w:instrText xml:space="preserve"> PAGEREF _Toc31958532 \h </w:instrText>
            </w:r>
            <w:r w:rsidR="00B52795" w:rsidRPr="00A3115C">
              <w:rPr>
                <w:webHidden/>
              </w:rPr>
            </w:r>
            <w:r w:rsidR="00B52795" w:rsidRPr="00A3115C">
              <w:rPr>
                <w:webHidden/>
              </w:rPr>
              <w:fldChar w:fldCharType="separate"/>
            </w:r>
            <w:r w:rsidR="00B52795" w:rsidRPr="00A3115C">
              <w:rPr>
                <w:webHidden/>
              </w:rPr>
              <w:t>1</w:t>
            </w:r>
            <w:r w:rsidR="00B52795" w:rsidRPr="00A3115C">
              <w:rPr>
                <w:webHidden/>
              </w:rPr>
              <w:fldChar w:fldCharType="end"/>
            </w:r>
          </w:hyperlink>
        </w:p>
        <w:p w14:paraId="3DAA9147"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33" w:history="1">
            <w:r w:rsidRPr="00A3115C">
              <w:rPr>
                <w:rStyle w:val="Hyperlink"/>
              </w:rPr>
              <w:t>Einführung</w:t>
            </w:r>
            <w:r w:rsidRPr="00A3115C">
              <w:rPr>
                <w:webHidden/>
              </w:rPr>
              <w:tab/>
            </w:r>
            <w:r w:rsidRPr="00A3115C">
              <w:rPr>
                <w:webHidden/>
              </w:rPr>
              <w:fldChar w:fldCharType="begin"/>
            </w:r>
            <w:r w:rsidRPr="00A3115C">
              <w:rPr>
                <w:webHidden/>
              </w:rPr>
              <w:instrText xml:space="preserve"> PAGEREF _Toc31958533 \h </w:instrText>
            </w:r>
            <w:r w:rsidRPr="00A3115C">
              <w:rPr>
                <w:webHidden/>
              </w:rPr>
            </w:r>
            <w:r w:rsidRPr="00A3115C">
              <w:rPr>
                <w:webHidden/>
              </w:rPr>
              <w:fldChar w:fldCharType="separate"/>
            </w:r>
            <w:r w:rsidRPr="00A3115C">
              <w:rPr>
                <w:webHidden/>
              </w:rPr>
              <w:t>4</w:t>
            </w:r>
            <w:r w:rsidRPr="00A3115C">
              <w:rPr>
                <w:webHidden/>
              </w:rPr>
              <w:fldChar w:fldCharType="end"/>
            </w:r>
          </w:hyperlink>
        </w:p>
        <w:p w14:paraId="53941427"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34" w:history="1">
            <w:r w:rsidRPr="00A3115C">
              <w:rPr>
                <w:rStyle w:val="Hyperlink"/>
              </w:rPr>
              <w:t>Lastenheft</w:t>
            </w:r>
            <w:r w:rsidRPr="00A3115C">
              <w:rPr>
                <w:webHidden/>
              </w:rPr>
              <w:tab/>
            </w:r>
            <w:r w:rsidRPr="00A3115C">
              <w:rPr>
                <w:webHidden/>
              </w:rPr>
              <w:fldChar w:fldCharType="begin"/>
            </w:r>
            <w:r w:rsidRPr="00A3115C">
              <w:rPr>
                <w:webHidden/>
              </w:rPr>
              <w:instrText xml:space="preserve"> PAGEREF _Toc31958534 \h </w:instrText>
            </w:r>
            <w:r w:rsidRPr="00A3115C">
              <w:rPr>
                <w:webHidden/>
              </w:rPr>
            </w:r>
            <w:r w:rsidRPr="00A3115C">
              <w:rPr>
                <w:webHidden/>
              </w:rPr>
              <w:fldChar w:fldCharType="separate"/>
            </w:r>
            <w:r w:rsidRPr="00A3115C">
              <w:rPr>
                <w:webHidden/>
              </w:rPr>
              <w:t>4</w:t>
            </w:r>
            <w:r w:rsidRPr="00A3115C">
              <w:rPr>
                <w:webHidden/>
              </w:rPr>
              <w:fldChar w:fldCharType="end"/>
            </w:r>
          </w:hyperlink>
        </w:p>
        <w:p w14:paraId="72D60152"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35" w:history="1">
            <w:r w:rsidRPr="00A3115C">
              <w:rPr>
                <w:rStyle w:val="Hyperlink"/>
              </w:rPr>
              <w:t>Zielpublikum</w:t>
            </w:r>
            <w:r w:rsidRPr="00A3115C">
              <w:rPr>
                <w:webHidden/>
              </w:rPr>
              <w:tab/>
            </w:r>
            <w:r w:rsidRPr="00A3115C">
              <w:rPr>
                <w:webHidden/>
              </w:rPr>
              <w:fldChar w:fldCharType="begin"/>
            </w:r>
            <w:r w:rsidRPr="00A3115C">
              <w:rPr>
                <w:webHidden/>
              </w:rPr>
              <w:instrText xml:space="preserve"> PAGEREF _Toc31958535 \h </w:instrText>
            </w:r>
            <w:r w:rsidRPr="00A3115C">
              <w:rPr>
                <w:webHidden/>
              </w:rPr>
            </w:r>
            <w:r w:rsidRPr="00A3115C">
              <w:rPr>
                <w:webHidden/>
              </w:rPr>
              <w:fldChar w:fldCharType="separate"/>
            </w:r>
            <w:r w:rsidRPr="00A3115C">
              <w:rPr>
                <w:webHidden/>
              </w:rPr>
              <w:t>4</w:t>
            </w:r>
            <w:r w:rsidRPr="00A3115C">
              <w:rPr>
                <w:webHidden/>
              </w:rPr>
              <w:fldChar w:fldCharType="end"/>
            </w:r>
          </w:hyperlink>
        </w:p>
        <w:p w14:paraId="16FD88DF"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36" w:history="1">
            <w:r w:rsidRPr="00A3115C">
              <w:rPr>
                <w:rStyle w:val="Hyperlink"/>
              </w:rPr>
              <w:t>Anforderungsanalyse</w:t>
            </w:r>
            <w:r w:rsidRPr="00A3115C">
              <w:rPr>
                <w:webHidden/>
              </w:rPr>
              <w:tab/>
            </w:r>
            <w:r w:rsidRPr="00A3115C">
              <w:rPr>
                <w:webHidden/>
              </w:rPr>
              <w:fldChar w:fldCharType="begin"/>
            </w:r>
            <w:r w:rsidRPr="00A3115C">
              <w:rPr>
                <w:webHidden/>
              </w:rPr>
              <w:instrText xml:space="preserve"> PAGEREF _Toc31958536 \h </w:instrText>
            </w:r>
            <w:r w:rsidRPr="00A3115C">
              <w:rPr>
                <w:webHidden/>
              </w:rPr>
            </w:r>
            <w:r w:rsidRPr="00A3115C">
              <w:rPr>
                <w:webHidden/>
              </w:rPr>
              <w:fldChar w:fldCharType="separate"/>
            </w:r>
            <w:r w:rsidRPr="00A3115C">
              <w:rPr>
                <w:webHidden/>
              </w:rPr>
              <w:t>4</w:t>
            </w:r>
            <w:r w:rsidRPr="00A3115C">
              <w:rPr>
                <w:webHidden/>
              </w:rPr>
              <w:fldChar w:fldCharType="end"/>
            </w:r>
          </w:hyperlink>
        </w:p>
        <w:p w14:paraId="1778A403"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37" w:history="1">
            <w:r w:rsidRPr="00A3115C">
              <w:rPr>
                <w:rStyle w:val="Hyperlink"/>
              </w:rPr>
              <w:t>Pflichtenheft</w:t>
            </w:r>
            <w:r w:rsidRPr="00A3115C">
              <w:rPr>
                <w:webHidden/>
              </w:rPr>
              <w:tab/>
            </w:r>
            <w:r w:rsidRPr="00A3115C">
              <w:rPr>
                <w:webHidden/>
              </w:rPr>
              <w:fldChar w:fldCharType="begin"/>
            </w:r>
            <w:r w:rsidRPr="00A3115C">
              <w:rPr>
                <w:webHidden/>
              </w:rPr>
              <w:instrText xml:space="preserve"> PAGEREF _Toc31958537 \h </w:instrText>
            </w:r>
            <w:r w:rsidRPr="00A3115C">
              <w:rPr>
                <w:webHidden/>
              </w:rPr>
            </w:r>
            <w:r w:rsidRPr="00A3115C">
              <w:rPr>
                <w:webHidden/>
              </w:rPr>
              <w:fldChar w:fldCharType="separate"/>
            </w:r>
            <w:r w:rsidRPr="00A3115C">
              <w:rPr>
                <w:webHidden/>
              </w:rPr>
              <w:t>4</w:t>
            </w:r>
            <w:r w:rsidRPr="00A3115C">
              <w:rPr>
                <w:webHidden/>
              </w:rPr>
              <w:fldChar w:fldCharType="end"/>
            </w:r>
          </w:hyperlink>
        </w:p>
        <w:p w14:paraId="0A38C822"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38" w:history="1">
            <w:r w:rsidRPr="00A3115C">
              <w:rPr>
                <w:rStyle w:val="Hyperlink"/>
              </w:rPr>
              <w:t>Funktionale Anforderungen</w:t>
            </w:r>
            <w:r w:rsidRPr="00A3115C">
              <w:rPr>
                <w:webHidden/>
              </w:rPr>
              <w:tab/>
            </w:r>
            <w:r w:rsidRPr="00A3115C">
              <w:rPr>
                <w:webHidden/>
              </w:rPr>
              <w:fldChar w:fldCharType="begin"/>
            </w:r>
            <w:r w:rsidRPr="00A3115C">
              <w:rPr>
                <w:webHidden/>
              </w:rPr>
              <w:instrText xml:space="preserve"> PAGEREF _Toc31958538 \h </w:instrText>
            </w:r>
            <w:r w:rsidRPr="00A3115C">
              <w:rPr>
                <w:webHidden/>
              </w:rPr>
            </w:r>
            <w:r w:rsidRPr="00A3115C">
              <w:rPr>
                <w:webHidden/>
              </w:rPr>
              <w:fldChar w:fldCharType="separate"/>
            </w:r>
            <w:r w:rsidRPr="00A3115C">
              <w:rPr>
                <w:webHidden/>
              </w:rPr>
              <w:t>4</w:t>
            </w:r>
            <w:r w:rsidRPr="00A3115C">
              <w:rPr>
                <w:webHidden/>
              </w:rPr>
              <w:fldChar w:fldCharType="end"/>
            </w:r>
          </w:hyperlink>
        </w:p>
        <w:p w14:paraId="3F6266F1"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39" w:history="1">
            <w:r w:rsidRPr="00A3115C">
              <w:rPr>
                <w:rStyle w:val="Hyperlink"/>
              </w:rPr>
              <w:t>Nichtfunktionale Anforderungen</w:t>
            </w:r>
            <w:r w:rsidRPr="00A3115C">
              <w:rPr>
                <w:webHidden/>
              </w:rPr>
              <w:tab/>
            </w:r>
            <w:r w:rsidRPr="00A3115C">
              <w:rPr>
                <w:webHidden/>
              </w:rPr>
              <w:fldChar w:fldCharType="begin"/>
            </w:r>
            <w:r w:rsidRPr="00A3115C">
              <w:rPr>
                <w:webHidden/>
              </w:rPr>
              <w:instrText xml:space="preserve"> PAGEREF _Toc31958539 \h </w:instrText>
            </w:r>
            <w:r w:rsidRPr="00A3115C">
              <w:rPr>
                <w:webHidden/>
              </w:rPr>
            </w:r>
            <w:r w:rsidRPr="00A3115C">
              <w:rPr>
                <w:webHidden/>
              </w:rPr>
              <w:fldChar w:fldCharType="separate"/>
            </w:r>
            <w:r w:rsidRPr="00A3115C">
              <w:rPr>
                <w:webHidden/>
              </w:rPr>
              <w:t>4</w:t>
            </w:r>
            <w:r w:rsidRPr="00A3115C">
              <w:rPr>
                <w:webHidden/>
              </w:rPr>
              <w:fldChar w:fldCharType="end"/>
            </w:r>
          </w:hyperlink>
        </w:p>
        <w:p w14:paraId="3D13F3EF"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40" w:history="1">
            <w:r w:rsidRPr="00A3115C">
              <w:rPr>
                <w:rStyle w:val="Hyperlink"/>
              </w:rPr>
              <w:t>Sitemap</w:t>
            </w:r>
            <w:r w:rsidRPr="00A3115C">
              <w:rPr>
                <w:webHidden/>
              </w:rPr>
              <w:tab/>
            </w:r>
            <w:r w:rsidRPr="00A3115C">
              <w:rPr>
                <w:webHidden/>
              </w:rPr>
              <w:fldChar w:fldCharType="begin"/>
            </w:r>
            <w:r w:rsidRPr="00A3115C">
              <w:rPr>
                <w:webHidden/>
              </w:rPr>
              <w:instrText xml:space="preserve"> PAGEREF _Toc31958540 \h </w:instrText>
            </w:r>
            <w:r w:rsidRPr="00A3115C">
              <w:rPr>
                <w:webHidden/>
              </w:rPr>
            </w:r>
            <w:r w:rsidRPr="00A3115C">
              <w:rPr>
                <w:webHidden/>
              </w:rPr>
              <w:fldChar w:fldCharType="separate"/>
            </w:r>
            <w:r w:rsidRPr="00A3115C">
              <w:rPr>
                <w:webHidden/>
              </w:rPr>
              <w:t>5</w:t>
            </w:r>
            <w:r w:rsidRPr="00A3115C">
              <w:rPr>
                <w:webHidden/>
              </w:rPr>
              <w:fldChar w:fldCharType="end"/>
            </w:r>
          </w:hyperlink>
        </w:p>
        <w:p w14:paraId="4181DD22"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41" w:history="1">
            <w:r w:rsidRPr="00A3115C">
              <w:rPr>
                <w:rStyle w:val="Hyperlink"/>
              </w:rPr>
              <w:t>Kontakt.html</w:t>
            </w:r>
            <w:r w:rsidRPr="00A3115C">
              <w:rPr>
                <w:webHidden/>
              </w:rPr>
              <w:tab/>
            </w:r>
            <w:r w:rsidRPr="00A3115C">
              <w:rPr>
                <w:webHidden/>
              </w:rPr>
              <w:fldChar w:fldCharType="begin"/>
            </w:r>
            <w:r w:rsidRPr="00A3115C">
              <w:rPr>
                <w:webHidden/>
              </w:rPr>
              <w:instrText xml:space="preserve"> PAGEREF _Toc31958541 \h </w:instrText>
            </w:r>
            <w:r w:rsidRPr="00A3115C">
              <w:rPr>
                <w:webHidden/>
              </w:rPr>
            </w:r>
            <w:r w:rsidRPr="00A3115C">
              <w:rPr>
                <w:webHidden/>
              </w:rPr>
              <w:fldChar w:fldCharType="separate"/>
            </w:r>
            <w:r w:rsidRPr="00A3115C">
              <w:rPr>
                <w:webHidden/>
              </w:rPr>
              <w:t>5</w:t>
            </w:r>
            <w:r w:rsidRPr="00A3115C">
              <w:rPr>
                <w:webHidden/>
              </w:rPr>
              <w:fldChar w:fldCharType="end"/>
            </w:r>
          </w:hyperlink>
        </w:p>
        <w:p w14:paraId="2E0D3BDE"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42" w:history="1">
            <w:r w:rsidRPr="00A3115C">
              <w:rPr>
                <w:rStyle w:val="Hyperlink"/>
              </w:rPr>
              <w:t>Home.html</w:t>
            </w:r>
            <w:r w:rsidRPr="00A3115C">
              <w:rPr>
                <w:webHidden/>
              </w:rPr>
              <w:tab/>
            </w:r>
            <w:r w:rsidRPr="00A3115C">
              <w:rPr>
                <w:webHidden/>
              </w:rPr>
              <w:fldChar w:fldCharType="begin"/>
            </w:r>
            <w:r w:rsidRPr="00A3115C">
              <w:rPr>
                <w:webHidden/>
              </w:rPr>
              <w:instrText xml:space="preserve"> PAGEREF _Toc31958542 \h </w:instrText>
            </w:r>
            <w:r w:rsidRPr="00A3115C">
              <w:rPr>
                <w:webHidden/>
              </w:rPr>
            </w:r>
            <w:r w:rsidRPr="00A3115C">
              <w:rPr>
                <w:webHidden/>
              </w:rPr>
              <w:fldChar w:fldCharType="separate"/>
            </w:r>
            <w:r w:rsidRPr="00A3115C">
              <w:rPr>
                <w:webHidden/>
              </w:rPr>
              <w:t>5</w:t>
            </w:r>
            <w:r w:rsidRPr="00A3115C">
              <w:rPr>
                <w:webHidden/>
              </w:rPr>
              <w:fldChar w:fldCharType="end"/>
            </w:r>
          </w:hyperlink>
        </w:p>
        <w:p w14:paraId="4CBE774F"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43" w:history="1">
            <w:r w:rsidRPr="00A3115C">
              <w:rPr>
                <w:rStyle w:val="Hyperlink"/>
              </w:rPr>
              <w:t>Mockups</w:t>
            </w:r>
            <w:r w:rsidRPr="00A3115C">
              <w:rPr>
                <w:webHidden/>
              </w:rPr>
              <w:tab/>
            </w:r>
            <w:r w:rsidRPr="00A3115C">
              <w:rPr>
                <w:webHidden/>
              </w:rPr>
              <w:fldChar w:fldCharType="begin"/>
            </w:r>
            <w:r w:rsidRPr="00A3115C">
              <w:rPr>
                <w:webHidden/>
              </w:rPr>
              <w:instrText xml:space="preserve"> PAGEREF _Toc31958543 \h </w:instrText>
            </w:r>
            <w:r w:rsidRPr="00A3115C">
              <w:rPr>
                <w:webHidden/>
              </w:rPr>
            </w:r>
            <w:r w:rsidRPr="00A3115C">
              <w:rPr>
                <w:webHidden/>
              </w:rPr>
              <w:fldChar w:fldCharType="separate"/>
            </w:r>
            <w:r w:rsidRPr="00A3115C">
              <w:rPr>
                <w:webHidden/>
              </w:rPr>
              <w:t>5</w:t>
            </w:r>
            <w:r w:rsidRPr="00A3115C">
              <w:rPr>
                <w:webHidden/>
              </w:rPr>
              <w:fldChar w:fldCharType="end"/>
            </w:r>
          </w:hyperlink>
        </w:p>
        <w:p w14:paraId="41F3EC5D"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44" w:history="1">
            <w:r w:rsidRPr="00A3115C">
              <w:rPr>
                <w:rStyle w:val="Hyperlink"/>
              </w:rPr>
              <w:t>Layout 1</w:t>
            </w:r>
            <w:r w:rsidRPr="00A3115C">
              <w:rPr>
                <w:webHidden/>
              </w:rPr>
              <w:tab/>
            </w:r>
            <w:r w:rsidRPr="00A3115C">
              <w:rPr>
                <w:webHidden/>
              </w:rPr>
              <w:fldChar w:fldCharType="begin"/>
            </w:r>
            <w:r w:rsidRPr="00A3115C">
              <w:rPr>
                <w:webHidden/>
              </w:rPr>
              <w:instrText xml:space="preserve"> PAGEREF _Toc31958544 \h </w:instrText>
            </w:r>
            <w:r w:rsidRPr="00A3115C">
              <w:rPr>
                <w:webHidden/>
              </w:rPr>
            </w:r>
            <w:r w:rsidRPr="00A3115C">
              <w:rPr>
                <w:webHidden/>
              </w:rPr>
              <w:fldChar w:fldCharType="separate"/>
            </w:r>
            <w:r w:rsidRPr="00A3115C">
              <w:rPr>
                <w:webHidden/>
              </w:rPr>
              <w:t>5</w:t>
            </w:r>
            <w:r w:rsidRPr="00A3115C">
              <w:rPr>
                <w:webHidden/>
              </w:rPr>
              <w:fldChar w:fldCharType="end"/>
            </w:r>
          </w:hyperlink>
        </w:p>
        <w:p w14:paraId="45BF7D62"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45" w:history="1">
            <w:r w:rsidRPr="00A3115C">
              <w:rPr>
                <w:rStyle w:val="Hyperlink"/>
              </w:rPr>
              <w:t>Gross</w:t>
            </w:r>
            <w:r w:rsidRPr="00A3115C">
              <w:rPr>
                <w:webHidden/>
              </w:rPr>
              <w:tab/>
            </w:r>
            <w:r w:rsidRPr="00A3115C">
              <w:rPr>
                <w:webHidden/>
              </w:rPr>
              <w:fldChar w:fldCharType="begin"/>
            </w:r>
            <w:r w:rsidRPr="00A3115C">
              <w:rPr>
                <w:webHidden/>
              </w:rPr>
              <w:instrText xml:space="preserve"> PAGEREF _Toc31958545 \h </w:instrText>
            </w:r>
            <w:r w:rsidRPr="00A3115C">
              <w:rPr>
                <w:webHidden/>
              </w:rPr>
            </w:r>
            <w:r w:rsidRPr="00A3115C">
              <w:rPr>
                <w:webHidden/>
              </w:rPr>
              <w:fldChar w:fldCharType="separate"/>
            </w:r>
            <w:r w:rsidRPr="00A3115C">
              <w:rPr>
                <w:webHidden/>
              </w:rPr>
              <w:t>5</w:t>
            </w:r>
            <w:r w:rsidRPr="00A3115C">
              <w:rPr>
                <w:webHidden/>
              </w:rPr>
              <w:fldChar w:fldCharType="end"/>
            </w:r>
          </w:hyperlink>
        </w:p>
        <w:p w14:paraId="5E39EB05"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46" w:history="1">
            <w:r w:rsidRPr="00A3115C">
              <w:rPr>
                <w:rStyle w:val="Hyperlink"/>
              </w:rPr>
              <w:t>Klein</w:t>
            </w:r>
            <w:r w:rsidRPr="00A3115C">
              <w:rPr>
                <w:webHidden/>
              </w:rPr>
              <w:tab/>
            </w:r>
            <w:r w:rsidRPr="00A3115C">
              <w:rPr>
                <w:webHidden/>
              </w:rPr>
              <w:fldChar w:fldCharType="begin"/>
            </w:r>
            <w:r w:rsidRPr="00A3115C">
              <w:rPr>
                <w:webHidden/>
              </w:rPr>
              <w:instrText xml:space="preserve"> PAGEREF _Toc31958546 \h </w:instrText>
            </w:r>
            <w:r w:rsidRPr="00A3115C">
              <w:rPr>
                <w:webHidden/>
              </w:rPr>
            </w:r>
            <w:r w:rsidRPr="00A3115C">
              <w:rPr>
                <w:webHidden/>
              </w:rPr>
              <w:fldChar w:fldCharType="separate"/>
            </w:r>
            <w:r w:rsidRPr="00A3115C">
              <w:rPr>
                <w:webHidden/>
              </w:rPr>
              <w:t>7</w:t>
            </w:r>
            <w:r w:rsidRPr="00A3115C">
              <w:rPr>
                <w:webHidden/>
              </w:rPr>
              <w:fldChar w:fldCharType="end"/>
            </w:r>
          </w:hyperlink>
        </w:p>
        <w:p w14:paraId="6EFA1786"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47" w:history="1">
            <w:r w:rsidRPr="00A3115C">
              <w:rPr>
                <w:rStyle w:val="Hyperlink"/>
              </w:rPr>
              <w:t>Layout 2</w:t>
            </w:r>
            <w:r w:rsidRPr="00A3115C">
              <w:rPr>
                <w:webHidden/>
              </w:rPr>
              <w:tab/>
            </w:r>
            <w:r w:rsidRPr="00A3115C">
              <w:rPr>
                <w:webHidden/>
              </w:rPr>
              <w:fldChar w:fldCharType="begin"/>
            </w:r>
            <w:r w:rsidRPr="00A3115C">
              <w:rPr>
                <w:webHidden/>
              </w:rPr>
              <w:instrText xml:space="preserve"> PAGEREF _Toc31958547 \h </w:instrText>
            </w:r>
            <w:r w:rsidRPr="00A3115C">
              <w:rPr>
                <w:webHidden/>
              </w:rPr>
            </w:r>
            <w:r w:rsidRPr="00A3115C">
              <w:rPr>
                <w:webHidden/>
              </w:rPr>
              <w:fldChar w:fldCharType="separate"/>
            </w:r>
            <w:r w:rsidRPr="00A3115C">
              <w:rPr>
                <w:webHidden/>
              </w:rPr>
              <w:t>7</w:t>
            </w:r>
            <w:r w:rsidRPr="00A3115C">
              <w:rPr>
                <w:webHidden/>
              </w:rPr>
              <w:fldChar w:fldCharType="end"/>
            </w:r>
          </w:hyperlink>
        </w:p>
        <w:p w14:paraId="0B65616D"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48" w:history="1">
            <w:r w:rsidRPr="00A3115C">
              <w:rPr>
                <w:rStyle w:val="Hyperlink"/>
              </w:rPr>
              <w:t>Farbschema</w:t>
            </w:r>
            <w:r w:rsidRPr="00A3115C">
              <w:rPr>
                <w:webHidden/>
              </w:rPr>
              <w:tab/>
            </w:r>
            <w:r w:rsidRPr="00A3115C">
              <w:rPr>
                <w:webHidden/>
              </w:rPr>
              <w:fldChar w:fldCharType="begin"/>
            </w:r>
            <w:r w:rsidRPr="00A3115C">
              <w:rPr>
                <w:webHidden/>
              </w:rPr>
              <w:instrText xml:space="preserve"> PAGEREF _Toc31958548 \h </w:instrText>
            </w:r>
            <w:r w:rsidRPr="00A3115C">
              <w:rPr>
                <w:webHidden/>
              </w:rPr>
            </w:r>
            <w:r w:rsidRPr="00A3115C">
              <w:rPr>
                <w:webHidden/>
              </w:rPr>
              <w:fldChar w:fldCharType="separate"/>
            </w:r>
            <w:r w:rsidRPr="00A3115C">
              <w:rPr>
                <w:webHidden/>
              </w:rPr>
              <w:t>7</w:t>
            </w:r>
            <w:r w:rsidRPr="00A3115C">
              <w:rPr>
                <w:webHidden/>
              </w:rPr>
              <w:fldChar w:fldCharType="end"/>
            </w:r>
          </w:hyperlink>
        </w:p>
        <w:p w14:paraId="4B573BE2"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49" w:history="1">
            <w:r w:rsidRPr="00A3115C">
              <w:rPr>
                <w:rStyle w:val="Hyperlink"/>
              </w:rPr>
              <w:t>Farbe 1 (in Hexadezimal)</w:t>
            </w:r>
            <w:r w:rsidRPr="00A3115C">
              <w:rPr>
                <w:webHidden/>
              </w:rPr>
              <w:tab/>
            </w:r>
            <w:r w:rsidRPr="00A3115C">
              <w:rPr>
                <w:webHidden/>
              </w:rPr>
              <w:fldChar w:fldCharType="begin"/>
            </w:r>
            <w:r w:rsidRPr="00A3115C">
              <w:rPr>
                <w:webHidden/>
              </w:rPr>
              <w:instrText xml:space="preserve"> PAGEREF _Toc31958549 \h </w:instrText>
            </w:r>
            <w:r w:rsidRPr="00A3115C">
              <w:rPr>
                <w:webHidden/>
              </w:rPr>
            </w:r>
            <w:r w:rsidRPr="00A3115C">
              <w:rPr>
                <w:webHidden/>
              </w:rPr>
              <w:fldChar w:fldCharType="separate"/>
            </w:r>
            <w:r w:rsidRPr="00A3115C">
              <w:rPr>
                <w:webHidden/>
              </w:rPr>
              <w:t>7</w:t>
            </w:r>
            <w:r w:rsidRPr="00A3115C">
              <w:rPr>
                <w:webHidden/>
              </w:rPr>
              <w:fldChar w:fldCharType="end"/>
            </w:r>
          </w:hyperlink>
        </w:p>
        <w:p w14:paraId="6CA12A29"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50" w:history="1">
            <w:r w:rsidRPr="00A3115C">
              <w:rPr>
                <w:rStyle w:val="Hyperlink"/>
              </w:rPr>
              <w:t>Farbe 2 (in Hexadezimal)</w:t>
            </w:r>
            <w:r w:rsidRPr="00A3115C">
              <w:rPr>
                <w:webHidden/>
              </w:rPr>
              <w:tab/>
            </w:r>
            <w:r w:rsidRPr="00A3115C">
              <w:rPr>
                <w:webHidden/>
              </w:rPr>
              <w:fldChar w:fldCharType="begin"/>
            </w:r>
            <w:r w:rsidRPr="00A3115C">
              <w:rPr>
                <w:webHidden/>
              </w:rPr>
              <w:instrText xml:space="preserve"> PAGEREF _Toc31958550 \h </w:instrText>
            </w:r>
            <w:r w:rsidRPr="00A3115C">
              <w:rPr>
                <w:webHidden/>
              </w:rPr>
            </w:r>
            <w:r w:rsidRPr="00A3115C">
              <w:rPr>
                <w:webHidden/>
              </w:rPr>
              <w:fldChar w:fldCharType="separate"/>
            </w:r>
            <w:r w:rsidRPr="00A3115C">
              <w:rPr>
                <w:webHidden/>
              </w:rPr>
              <w:t>7</w:t>
            </w:r>
            <w:r w:rsidRPr="00A3115C">
              <w:rPr>
                <w:webHidden/>
              </w:rPr>
              <w:fldChar w:fldCharType="end"/>
            </w:r>
          </w:hyperlink>
        </w:p>
        <w:p w14:paraId="7DDB57A8"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51" w:history="1">
            <w:r w:rsidRPr="00A3115C">
              <w:rPr>
                <w:rStyle w:val="Hyperlink"/>
              </w:rPr>
              <w:t>Farbe 3 (in Hexadezimal)</w:t>
            </w:r>
            <w:r w:rsidRPr="00A3115C">
              <w:rPr>
                <w:webHidden/>
              </w:rPr>
              <w:tab/>
            </w:r>
            <w:r w:rsidRPr="00A3115C">
              <w:rPr>
                <w:webHidden/>
              </w:rPr>
              <w:fldChar w:fldCharType="begin"/>
            </w:r>
            <w:r w:rsidRPr="00A3115C">
              <w:rPr>
                <w:webHidden/>
              </w:rPr>
              <w:instrText xml:space="preserve"> PAGEREF _Toc31958551 \h </w:instrText>
            </w:r>
            <w:r w:rsidRPr="00A3115C">
              <w:rPr>
                <w:webHidden/>
              </w:rPr>
            </w:r>
            <w:r w:rsidRPr="00A3115C">
              <w:rPr>
                <w:webHidden/>
              </w:rPr>
              <w:fldChar w:fldCharType="separate"/>
            </w:r>
            <w:r w:rsidRPr="00A3115C">
              <w:rPr>
                <w:webHidden/>
              </w:rPr>
              <w:t>7</w:t>
            </w:r>
            <w:r w:rsidRPr="00A3115C">
              <w:rPr>
                <w:webHidden/>
              </w:rPr>
              <w:fldChar w:fldCharType="end"/>
            </w:r>
          </w:hyperlink>
        </w:p>
        <w:p w14:paraId="62BED678"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52" w:history="1">
            <w:r w:rsidRPr="00A3115C">
              <w:rPr>
                <w:rStyle w:val="Hyperlink"/>
              </w:rPr>
              <w:t>Schriftarten</w:t>
            </w:r>
            <w:r w:rsidRPr="00A3115C">
              <w:rPr>
                <w:webHidden/>
              </w:rPr>
              <w:tab/>
            </w:r>
            <w:r w:rsidRPr="00A3115C">
              <w:rPr>
                <w:webHidden/>
              </w:rPr>
              <w:fldChar w:fldCharType="begin"/>
            </w:r>
            <w:r w:rsidRPr="00A3115C">
              <w:rPr>
                <w:webHidden/>
              </w:rPr>
              <w:instrText xml:space="preserve"> PAGEREF _Toc31958552 \h </w:instrText>
            </w:r>
            <w:r w:rsidRPr="00A3115C">
              <w:rPr>
                <w:webHidden/>
              </w:rPr>
            </w:r>
            <w:r w:rsidRPr="00A3115C">
              <w:rPr>
                <w:webHidden/>
              </w:rPr>
              <w:fldChar w:fldCharType="separate"/>
            </w:r>
            <w:r w:rsidRPr="00A3115C">
              <w:rPr>
                <w:webHidden/>
              </w:rPr>
              <w:t>8</w:t>
            </w:r>
            <w:r w:rsidRPr="00A3115C">
              <w:rPr>
                <w:webHidden/>
              </w:rPr>
              <w:fldChar w:fldCharType="end"/>
            </w:r>
          </w:hyperlink>
        </w:p>
        <w:p w14:paraId="4E369EF9"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53" w:history="1">
            <w:r w:rsidRPr="00A3115C">
              <w:rPr>
                <w:rStyle w:val="Hyperlink"/>
              </w:rPr>
              <w:t>Schriftart 1</w:t>
            </w:r>
            <w:r w:rsidRPr="00A3115C">
              <w:rPr>
                <w:webHidden/>
              </w:rPr>
              <w:tab/>
            </w:r>
            <w:r w:rsidRPr="00A3115C">
              <w:rPr>
                <w:webHidden/>
              </w:rPr>
              <w:fldChar w:fldCharType="begin"/>
            </w:r>
            <w:r w:rsidRPr="00A3115C">
              <w:rPr>
                <w:webHidden/>
              </w:rPr>
              <w:instrText xml:space="preserve"> PAGEREF _Toc31958553 \h </w:instrText>
            </w:r>
            <w:r w:rsidRPr="00A3115C">
              <w:rPr>
                <w:webHidden/>
              </w:rPr>
            </w:r>
            <w:r w:rsidRPr="00A3115C">
              <w:rPr>
                <w:webHidden/>
              </w:rPr>
              <w:fldChar w:fldCharType="separate"/>
            </w:r>
            <w:r w:rsidRPr="00A3115C">
              <w:rPr>
                <w:webHidden/>
              </w:rPr>
              <w:t>8</w:t>
            </w:r>
            <w:r w:rsidRPr="00A3115C">
              <w:rPr>
                <w:webHidden/>
              </w:rPr>
              <w:fldChar w:fldCharType="end"/>
            </w:r>
          </w:hyperlink>
        </w:p>
        <w:p w14:paraId="207D8715"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54" w:history="1">
            <w:r w:rsidRPr="00A3115C">
              <w:rPr>
                <w:rStyle w:val="Hyperlink"/>
              </w:rPr>
              <w:t>Schriftart 2</w:t>
            </w:r>
            <w:r w:rsidRPr="00A3115C">
              <w:rPr>
                <w:webHidden/>
              </w:rPr>
              <w:tab/>
            </w:r>
            <w:r w:rsidRPr="00A3115C">
              <w:rPr>
                <w:webHidden/>
              </w:rPr>
              <w:fldChar w:fldCharType="begin"/>
            </w:r>
            <w:r w:rsidRPr="00A3115C">
              <w:rPr>
                <w:webHidden/>
              </w:rPr>
              <w:instrText xml:space="preserve"> PAGEREF _Toc31958554 \h </w:instrText>
            </w:r>
            <w:r w:rsidRPr="00A3115C">
              <w:rPr>
                <w:webHidden/>
              </w:rPr>
            </w:r>
            <w:r w:rsidRPr="00A3115C">
              <w:rPr>
                <w:webHidden/>
              </w:rPr>
              <w:fldChar w:fldCharType="separate"/>
            </w:r>
            <w:r w:rsidRPr="00A3115C">
              <w:rPr>
                <w:webHidden/>
              </w:rPr>
              <w:t>8</w:t>
            </w:r>
            <w:r w:rsidRPr="00A3115C">
              <w:rPr>
                <w:webHidden/>
              </w:rPr>
              <w:fldChar w:fldCharType="end"/>
            </w:r>
          </w:hyperlink>
        </w:p>
        <w:p w14:paraId="0AB3F531"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55" w:history="1">
            <w:r w:rsidRPr="00A3115C">
              <w:rPr>
                <w:rStyle w:val="Hyperlink"/>
              </w:rPr>
              <w:t>Testkonzept</w:t>
            </w:r>
            <w:r w:rsidRPr="00A3115C">
              <w:rPr>
                <w:webHidden/>
              </w:rPr>
              <w:tab/>
            </w:r>
            <w:r w:rsidRPr="00A3115C">
              <w:rPr>
                <w:webHidden/>
              </w:rPr>
              <w:fldChar w:fldCharType="begin"/>
            </w:r>
            <w:r w:rsidRPr="00A3115C">
              <w:rPr>
                <w:webHidden/>
              </w:rPr>
              <w:instrText xml:space="preserve"> PAGEREF _Toc31958555 \h </w:instrText>
            </w:r>
            <w:r w:rsidRPr="00A3115C">
              <w:rPr>
                <w:webHidden/>
              </w:rPr>
            </w:r>
            <w:r w:rsidRPr="00A3115C">
              <w:rPr>
                <w:webHidden/>
              </w:rPr>
              <w:fldChar w:fldCharType="separate"/>
            </w:r>
            <w:r w:rsidRPr="00A3115C">
              <w:rPr>
                <w:webHidden/>
              </w:rPr>
              <w:t>8</w:t>
            </w:r>
            <w:r w:rsidRPr="00A3115C">
              <w:rPr>
                <w:webHidden/>
              </w:rPr>
              <w:fldChar w:fldCharType="end"/>
            </w:r>
          </w:hyperlink>
        </w:p>
        <w:p w14:paraId="34D213FF"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56" w:history="1">
            <w:r w:rsidRPr="00A3115C">
              <w:rPr>
                <w:rStyle w:val="Hyperlink"/>
              </w:rPr>
              <w:t>Testfälle</w:t>
            </w:r>
            <w:r w:rsidRPr="00A3115C">
              <w:rPr>
                <w:webHidden/>
              </w:rPr>
              <w:tab/>
            </w:r>
            <w:r w:rsidRPr="00A3115C">
              <w:rPr>
                <w:webHidden/>
              </w:rPr>
              <w:fldChar w:fldCharType="begin"/>
            </w:r>
            <w:r w:rsidRPr="00A3115C">
              <w:rPr>
                <w:webHidden/>
              </w:rPr>
              <w:instrText xml:space="preserve"> PAGEREF _Toc31958556 \h </w:instrText>
            </w:r>
            <w:r w:rsidRPr="00A3115C">
              <w:rPr>
                <w:webHidden/>
              </w:rPr>
            </w:r>
            <w:r w:rsidRPr="00A3115C">
              <w:rPr>
                <w:webHidden/>
              </w:rPr>
              <w:fldChar w:fldCharType="separate"/>
            </w:r>
            <w:r w:rsidRPr="00A3115C">
              <w:rPr>
                <w:webHidden/>
              </w:rPr>
              <w:t>8</w:t>
            </w:r>
            <w:r w:rsidRPr="00A3115C">
              <w:rPr>
                <w:webHidden/>
              </w:rPr>
              <w:fldChar w:fldCharType="end"/>
            </w:r>
          </w:hyperlink>
        </w:p>
        <w:p w14:paraId="7A55E424"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57" w:history="1">
            <w:r w:rsidRPr="00A3115C">
              <w:rPr>
                <w:rStyle w:val="Hyperlink"/>
              </w:rPr>
              <w:t>Testauswertung</w:t>
            </w:r>
            <w:r w:rsidRPr="00A3115C">
              <w:rPr>
                <w:webHidden/>
              </w:rPr>
              <w:tab/>
            </w:r>
            <w:r w:rsidRPr="00A3115C">
              <w:rPr>
                <w:webHidden/>
              </w:rPr>
              <w:fldChar w:fldCharType="begin"/>
            </w:r>
            <w:r w:rsidRPr="00A3115C">
              <w:rPr>
                <w:webHidden/>
              </w:rPr>
              <w:instrText xml:space="preserve"> PAGEREF _Toc31958557 \h </w:instrText>
            </w:r>
            <w:r w:rsidRPr="00A3115C">
              <w:rPr>
                <w:webHidden/>
              </w:rPr>
            </w:r>
            <w:r w:rsidRPr="00A3115C">
              <w:rPr>
                <w:webHidden/>
              </w:rPr>
              <w:fldChar w:fldCharType="separate"/>
            </w:r>
            <w:r w:rsidRPr="00A3115C">
              <w:rPr>
                <w:webHidden/>
              </w:rPr>
              <w:t>8</w:t>
            </w:r>
            <w:r w:rsidRPr="00A3115C">
              <w:rPr>
                <w:webHidden/>
              </w:rPr>
              <w:fldChar w:fldCharType="end"/>
            </w:r>
          </w:hyperlink>
        </w:p>
        <w:p w14:paraId="4C1E365C"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58" w:history="1">
            <w:r w:rsidRPr="00A3115C">
              <w:rPr>
                <w:rStyle w:val="Hyperlink"/>
              </w:rPr>
              <w:t>Fazit</w:t>
            </w:r>
            <w:r w:rsidRPr="00A3115C">
              <w:rPr>
                <w:webHidden/>
              </w:rPr>
              <w:tab/>
            </w:r>
            <w:r w:rsidRPr="00A3115C">
              <w:rPr>
                <w:webHidden/>
              </w:rPr>
              <w:fldChar w:fldCharType="begin"/>
            </w:r>
            <w:r w:rsidRPr="00A3115C">
              <w:rPr>
                <w:webHidden/>
              </w:rPr>
              <w:instrText xml:space="preserve"> PAGEREF _Toc31958558 \h </w:instrText>
            </w:r>
            <w:r w:rsidRPr="00A3115C">
              <w:rPr>
                <w:webHidden/>
              </w:rPr>
            </w:r>
            <w:r w:rsidRPr="00A3115C">
              <w:rPr>
                <w:webHidden/>
              </w:rPr>
              <w:fldChar w:fldCharType="separate"/>
            </w:r>
            <w:r w:rsidRPr="00A3115C">
              <w:rPr>
                <w:webHidden/>
              </w:rPr>
              <w:t>8</w:t>
            </w:r>
            <w:r w:rsidRPr="00A3115C">
              <w:rPr>
                <w:webHidden/>
              </w:rPr>
              <w:fldChar w:fldCharType="end"/>
            </w:r>
          </w:hyperlink>
        </w:p>
        <w:p w14:paraId="3E1835DF" w14:textId="77777777" w:rsidR="00B52795" w:rsidRPr="00A3115C" w:rsidRDefault="00B52795">
          <w:pPr>
            <w:pStyle w:val="Verzeichnis1"/>
            <w:tabs>
              <w:tab w:val="right" w:leader="dot" w:pos="9062"/>
            </w:tabs>
            <w:rPr>
              <w:rFonts w:asciiTheme="minorHAnsi" w:eastAsiaTheme="minorEastAsia" w:hAnsiTheme="minorHAnsi"/>
              <w:lang w:eastAsia="de-CH"/>
            </w:rPr>
          </w:pPr>
          <w:hyperlink w:anchor="_Toc31958559" w:history="1">
            <w:r w:rsidRPr="00A3115C">
              <w:rPr>
                <w:rStyle w:val="Hyperlink"/>
              </w:rPr>
              <w:t>Ressourcen</w:t>
            </w:r>
            <w:r w:rsidRPr="00A3115C">
              <w:rPr>
                <w:webHidden/>
              </w:rPr>
              <w:tab/>
            </w:r>
            <w:r w:rsidRPr="00A3115C">
              <w:rPr>
                <w:webHidden/>
              </w:rPr>
              <w:fldChar w:fldCharType="begin"/>
            </w:r>
            <w:r w:rsidRPr="00A3115C">
              <w:rPr>
                <w:webHidden/>
              </w:rPr>
              <w:instrText xml:space="preserve"> PAGEREF _Toc31958559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41D78CAB" w14:textId="77777777" w:rsidR="00B52795" w:rsidRPr="00A3115C" w:rsidRDefault="00B52795">
          <w:pPr>
            <w:pStyle w:val="Verzeichnis2"/>
            <w:tabs>
              <w:tab w:val="right" w:leader="dot" w:pos="9062"/>
            </w:tabs>
            <w:rPr>
              <w:rFonts w:asciiTheme="minorHAnsi" w:eastAsiaTheme="minorEastAsia" w:hAnsiTheme="minorHAnsi"/>
              <w:lang w:eastAsia="de-CH"/>
            </w:rPr>
          </w:pPr>
          <w:hyperlink w:anchor="_Toc31958560" w:history="1">
            <w:r w:rsidRPr="00A3115C">
              <w:rPr>
                <w:rStyle w:val="Hyperlink"/>
              </w:rPr>
              <w:t>Bilder</w:t>
            </w:r>
            <w:r w:rsidRPr="00A3115C">
              <w:rPr>
                <w:webHidden/>
              </w:rPr>
              <w:tab/>
            </w:r>
            <w:r w:rsidRPr="00A3115C">
              <w:rPr>
                <w:webHidden/>
              </w:rPr>
              <w:fldChar w:fldCharType="begin"/>
            </w:r>
            <w:r w:rsidRPr="00A3115C">
              <w:rPr>
                <w:webHidden/>
              </w:rPr>
              <w:instrText xml:space="preserve"> PAGEREF _Toc31958560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053C621A"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1" w:history="1">
            <w:r w:rsidRPr="00A3115C">
              <w:rPr>
                <w:rStyle w:val="Hyperlink"/>
              </w:rPr>
              <w:t>search.creativecommons.org</w:t>
            </w:r>
            <w:r w:rsidRPr="00A3115C">
              <w:rPr>
                <w:webHidden/>
              </w:rPr>
              <w:tab/>
            </w:r>
            <w:r w:rsidRPr="00A3115C">
              <w:rPr>
                <w:webHidden/>
              </w:rPr>
              <w:fldChar w:fldCharType="begin"/>
            </w:r>
            <w:r w:rsidRPr="00A3115C">
              <w:rPr>
                <w:webHidden/>
              </w:rPr>
              <w:instrText xml:space="preserve"> PAGEREF _Toc31958561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788C3B16"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2" w:history="1">
            <w:r w:rsidRPr="00A3115C">
              <w:rPr>
                <w:rStyle w:val="Hyperlink"/>
              </w:rPr>
              <w:t>images.google.com</w:t>
            </w:r>
            <w:r w:rsidRPr="00A3115C">
              <w:rPr>
                <w:webHidden/>
              </w:rPr>
              <w:tab/>
            </w:r>
            <w:r w:rsidRPr="00A3115C">
              <w:rPr>
                <w:webHidden/>
              </w:rPr>
              <w:fldChar w:fldCharType="begin"/>
            </w:r>
            <w:r w:rsidRPr="00A3115C">
              <w:rPr>
                <w:webHidden/>
              </w:rPr>
              <w:instrText xml:space="preserve"> PAGEREF _Toc31958562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36C3AB50"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3" w:history="1">
            <w:r w:rsidRPr="00A3115C">
              <w:rPr>
                <w:rStyle w:val="Hyperlink"/>
              </w:rPr>
              <w:t>commons.wikimedia.org</w:t>
            </w:r>
            <w:r w:rsidRPr="00A3115C">
              <w:rPr>
                <w:webHidden/>
              </w:rPr>
              <w:tab/>
            </w:r>
            <w:r w:rsidRPr="00A3115C">
              <w:rPr>
                <w:webHidden/>
              </w:rPr>
              <w:fldChar w:fldCharType="begin"/>
            </w:r>
            <w:r w:rsidRPr="00A3115C">
              <w:rPr>
                <w:webHidden/>
              </w:rPr>
              <w:instrText xml:space="preserve"> PAGEREF _Toc31958563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0B8FDA55"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4" w:history="1">
            <w:r w:rsidRPr="00A3115C">
              <w:rPr>
                <w:rStyle w:val="Hyperlink"/>
              </w:rPr>
              <w:t>flickr.com/creativecommons</w:t>
            </w:r>
            <w:r w:rsidRPr="00A3115C">
              <w:rPr>
                <w:webHidden/>
              </w:rPr>
              <w:tab/>
            </w:r>
            <w:r w:rsidRPr="00A3115C">
              <w:rPr>
                <w:webHidden/>
              </w:rPr>
              <w:fldChar w:fldCharType="begin"/>
            </w:r>
            <w:r w:rsidRPr="00A3115C">
              <w:rPr>
                <w:webHidden/>
              </w:rPr>
              <w:instrText xml:space="preserve"> PAGEREF _Toc31958564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28B7A02F"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5" w:history="1">
            <w:r w:rsidRPr="00A3115C">
              <w:rPr>
                <w:rStyle w:val="Hyperlink"/>
              </w:rPr>
              <w:t>geograph.or</w:t>
            </w:r>
            <w:bookmarkStart w:id="1" w:name="_Hlt184909195"/>
            <w:bookmarkStart w:id="2" w:name="_Hlt184909196"/>
            <w:r w:rsidRPr="00A3115C">
              <w:rPr>
                <w:rStyle w:val="Hyperlink"/>
              </w:rPr>
              <w:t>g</w:t>
            </w:r>
            <w:bookmarkEnd w:id="1"/>
            <w:bookmarkEnd w:id="2"/>
            <w:r w:rsidRPr="00A3115C">
              <w:rPr>
                <w:rStyle w:val="Hyperlink"/>
              </w:rPr>
              <w:t>.uk</w:t>
            </w:r>
            <w:r w:rsidRPr="00A3115C">
              <w:rPr>
                <w:webHidden/>
              </w:rPr>
              <w:tab/>
            </w:r>
            <w:r w:rsidRPr="00A3115C">
              <w:rPr>
                <w:webHidden/>
              </w:rPr>
              <w:fldChar w:fldCharType="begin"/>
            </w:r>
            <w:r w:rsidRPr="00A3115C">
              <w:rPr>
                <w:webHidden/>
              </w:rPr>
              <w:instrText xml:space="preserve"> PAGEREF _Toc31958565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2788F27C"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6" w:history="1">
            <w:r w:rsidRPr="00A3115C">
              <w:rPr>
                <w:rStyle w:val="Hyperlink"/>
              </w:rPr>
              <w:t>everystockphoto.com</w:t>
            </w:r>
            <w:r w:rsidRPr="00A3115C">
              <w:rPr>
                <w:webHidden/>
              </w:rPr>
              <w:tab/>
            </w:r>
            <w:r w:rsidRPr="00A3115C">
              <w:rPr>
                <w:webHidden/>
              </w:rPr>
              <w:fldChar w:fldCharType="begin"/>
            </w:r>
            <w:r w:rsidRPr="00A3115C">
              <w:rPr>
                <w:webHidden/>
              </w:rPr>
              <w:instrText xml:space="preserve"> PAGEREF _Toc31958566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4BCB367E"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7" w:history="1">
            <w:r w:rsidRPr="00A3115C">
              <w:rPr>
                <w:rStyle w:val="Hyperlink"/>
              </w:rPr>
              <w:t>creativity103.com</w:t>
            </w:r>
            <w:r w:rsidRPr="00A3115C">
              <w:rPr>
                <w:webHidden/>
              </w:rPr>
              <w:tab/>
            </w:r>
            <w:r w:rsidRPr="00A3115C">
              <w:rPr>
                <w:webHidden/>
              </w:rPr>
              <w:fldChar w:fldCharType="begin"/>
            </w:r>
            <w:r w:rsidRPr="00A3115C">
              <w:rPr>
                <w:webHidden/>
              </w:rPr>
              <w:instrText xml:space="preserve"> PAGEREF _Toc31958567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4DF6697F"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8" w:history="1">
            <w:r w:rsidRPr="00A3115C">
              <w:rPr>
                <w:rStyle w:val="Hyperlink"/>
              </w:rPr>
              <w:t>animalphotos.info</w:t>
            </w:r>
            <w:r w:rsidRPr="00A3115C">
              <w:rPr>
                <w:webHidden/>
              </w:rPr>
              <w:tab/>
            </w:r>
            <w:r w:rsidRPr="00A3115C">
              <w:rPr>
                <w:webHidden/>
              </w:rPr>
              <w:fldChar w:fldCharType="begin"/>
            </w:r>
            <w:r w:rsidRPr="00A3115C">
              <w:rPr>
                <w:webHidden/>
              </w:rPr>
              <w:instrText xml:space="preserve"> PAGEREF _Toc31958568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013A124B" w14:textId="77777777" w:rsidR="00B52795" w:rsidRPr="00A3115C" w:rsidRDefault="00B52795">
          <w:pPr>
            <w:pStyle w:val="Verzeichnis3"/>
            <w:tabs>
              <w:tab w:val="right" w:leader="dot" w:pos="9062"/>
            </w:tabs>
            <w:rPr>
              <w:rFonts w:asciiTheme="minorHAnsi" w:eastAsiaTheme="minorEastAsia" w:hAnsiTheme="minorHAnsi"/>
              <w:lang w:eastAsia="de-CH"/>
            </w:rPr>
          </w:pPr>
          <w:hyperlink w:anchor="_Toc31958569" w:history="1">
            <w:r w:rsidRPr="00A3115C">
              <w:rPr>
                <w:rStyle w:val="Hyperlink"/>
              </w:rPr>
              <w:t>carpictures.cc</w:t>
            </w:r>
            <w:r w:rsidRPr="00A3115C">
              <w:rPr>
                <w:webHidden/>
              </w:rPr>
              <w:tab/>
            </w:r>
            <w:r w:rsidRPr="00A3115C">
              <w:rPr>
                <w:webHidden/>
              </w:rPr>
              <w:fldChar w:fldCharType="begin"/>
            </w:r>
            <w:r w:rsidRPr="00A3115C">
              <w:rPr>
                <w:webHidden/>
              </w:rPr>
              <w:instrText xml:space="preserve"> PAGEREF _Toc31958569 \h </w:instrText>
            </w:r>
            <w:r w:rsidRPr="00A3115C">
              <w:rPr>
                <w:webHidden/>
              </w:rPr>
            </w:r>
            <w:r w:rsidRPr="00A3115C">
              <w:rPr>
                <w:webHidden/>
              </w:rPr>
              <w:fldChar w:fldCharType="separate"/>
            </w:r>
            <w:r w:rsidRPr="00A3115C">
              <w:rPr>
                <w:webHidden/>
              </w:rPr>
              <w:t>9</w:t>
            </w:r>
            <w:r w:rsidRPr="00A3115C">
              <w:rPr>
                <w:webHidden/>
              </w:rPr>
              <w:fldChar w:fldCharType="end"/>
            </w:r>
          </w:hyperlink>
        </w:p>
        <w:p w14:paraId="2BDC82F7" w14:textId="77777777" w:rsidR="008F199F" w:rsidRPr="00A3115C" w:rsidRDefault="008F199F">
          <w:r w:rsidRPr="00A3115C">
            <w:rPr>
              <w:b/>
              <w:bCs/>
            </w:rPr>
            <w:fldChar w:fldCharType="end"/>
          </w:r>
        </w:p>
      </w:sdtContent>
    </w:sdt>
    <w:p w14:paraId="45990EA7" w14:textId="77777777" w:rsidR="00037E06" w:rsidRPr="00A3115C" w:rsidRDefault="00037E06" w:rsidP="008F199F">
      <w:pPr>
        <w:pStyle w:val="berschrift2"/>
        <w:rPr>
          <w:highlight w:val="yellow"/>
        </w:rPr>
      </w:pPr>
    </w:p>
    <w:p w14:paraId="1BD4089B" w14:textId="77777777" w:rsidR="008F199F" w:rsidRPr="00A3115C" w:rsidRDefault="008F199F">
      <w:pPr>
        <w:spacing w:line="264" w:lineRule="auto"/>
        <w:rPr>
          <w:highlight w:val="yellow"/>
        </w:rPr>
      </w:pPr>
      <w:r w:rsidRPr="00A3115C">
        <w:rPr>
          <w:highlight w:val="yellow"/>
        </w:rPr>
        <w:br w:type="page"/>
      </w:r>
    </w:p>
    <w:p w14:paraId="305ADBB4" w14:textId="77777777" w:rsidR="008F199F" w:rsidRPr="00A3115C" w:rsidRDefault="008F199F" w:rsidP="008F199F">
      <w:pPr>
        <w:pStyle w:val="berschrift1"/>
      </w:pPr>
      <w:bookmarkStart w:id="3" w:name="_Toc31958533"/>
      <w:r w:rsidRPr="00A3115C">
        <w:lastRenderedPageBreak/>
        <w:t>Einführung</w:t>
      </w:r>
      <w:bookmarkEnd w:id="3"/>
    </w:p>
    <w:p w14:paraId="28AB677A" w14:textId="743535E4" w:rsidR="008F199F" w:rsidRPr="00A3115C" w:rsidRDefault="008F199F" w:rsidP="008F199F">
      <w:pPr>
        <w:spacing w:after="200" w:line="240" w:lineRule="auto"/>
      </w:pPr>
      <w:r w:rsidRPr="00A3115C">
        <w:t xml:space="preserve">Für das </w:t>
      </w:r>
      <w:r w:rsidR="008569DA" w:rsidRPr="00A3115C">
        <w:t>WebCamp</w:t>
      </w:r>
      <w:r w:rsidRPr="00A3115C">
        <w:t xml:space="preserve"> ist eine Webseite zu erstellen. Dabei darf das Thema frei gewählt werden. Während der gesamten Dauer des </w:t>
      </w:r>
      <w:r w:rsidR="00641319" w:rsidRPr="00A3115C">
        <w:t>Camps</w:t>
      </w:r>
      <w:r w:rsidRPr="00A3115C">
        <w:t xml:space="preserve"> wird im Rahmen des Projektmanagements diese Dokumentation vervollständigt. Wichtig ist, dass am Ende des </w:t>
      </w:r>
      <w:r w:rsidR="00F801B5" w:rsidRPr="00A3115C">
        <w:t>Camps</w:t>
      </w:r>
      <w:r w:rsidRPr="00A3115C">
        <w:t xml:space="preserve"> eine Webseite mit statischen Inhalten präsentiert werden kann, welche die folgenden Anforderungen erfüllt:</w:t>
      </w:r>
    </w:p>
    <w:p w14:paraId="52AD7A0D" w14:textId="77777777" w:rsidR="008F199F" w:rsidRPr="00A3115C" w:rsidRDefault="008F199F" w:rsidP="008F199F">
      <w:pPr>
        <w:pStyle w:val="berschrift3"/>
      </w:pPr>
    </w:p>
    <w:p w14:paraId="6430308B" w14:textId="77777777" w:rsidR="008F199F" w:rsidRPr="00A3115C" w:rsidRDefault="008F199F" w:rsidP="008F199F">
      <w:pPr>
        <w:pStyle w:val="berschrift2"/>
      </w:pPr>
      <w:bookmarkStart w:id="4" w:name="_Toc31958534"/>
      <w:r w:rsidRPr="00A3115C">
        <w:t>Lastenheft</w:t>
      </w:r>
      <w:bookmarkEnd w:id="4"/>
    </w:p>
    <w:p w14:paraId="27C32CF3" w14:textId="77777777" w:rsidR="008F199F" w:rsidRPr="00A3115C" w:rsidRDefault="008F199F" w:rsidP="008F199F">
      <w:pPr>
        <w:spacing w:after="200" w:line="240" w:lineRule="auto"/>
      </w:pPr>
      <w:r w:rsidRPr="00A3115C">
        <w:t xml:space="preserve">Das Lastenheft wird im separaten Dokument entnommen. Alle notwendigen Punkte werden dort beschrieben. </w:t>
      </w:r>
    </w:p>
    <w:p w14:paraId="05A021B3" w14:textId="77777777" w:rsidR="008F199F" w:rsidRPr="00A3115C" w:rsidRDefault="008F199F" w:rsidP="008F199F">
      <w:pPr>
        <w:spacing w:after="200" w:line="240" w:lineRule="auto"/>
      </w:pPr>
    </w:p>
    <w:p w14:paraId="6B398513" w14:textId="77777777" w:rsidR="008F199F" w:rsidRPr="00A3115C" w:rsidRDefault="008F199F" w:rsidP="008F199F">
      <w:pPr>
        <w:pStyle w:val="berschrift1"/>
      </w:pPr>
      <w:bookmarkStart w:id="5" w:name="_Toc31958535"/>
      <w:r w:rsidRPr="00A3115C">
        <w:t>Zielpublikum</w:t>
      </w:r>
      <w:bookmarkEnd w:id="5"/>
    </w:p>
    <w:p w14:paraId="18B31AD2" w14:textId="04CE5B33" w:rsidR="008F199F" w:rsidRPr="00A3115C" w:rsidRDefault="003059A9" w:rsidP="008F199F">
      <w:pPr>
        <w:spacing w:after="200" w:line="240" w:lineRule="auto"/>
      </w:pPr>
      <w:r>
        <w:t>Es ist für jedes alter für jedes Geschlecht und um jede Uhrzeit</w:t>
      </w:r>
      <w:r w:rsidR="00E67621">
        <w:t xml:space="preserve"> gedacht</w:t>
      </w:r>
      <w:r>
        <w:t>.</w:t>
      </w:r>
    </w:p>
    <w:p w14:paraId="2A18B9F1" w14:textId="77777777" w:rsidR="008F199F" w:rsidRPr="00A3115C" w:rsidRDefault="008F199F" w:rsidP="008F199F">
      <w:pPr>
        <w:spacing w:after="200" w:line="240" w:lineRule="auto"/>
      </w:pPr>
    </w:p>
    <w:p w14:paraId="11A20940" w14:textId="77777777" w:rsidR="008F199F" w:rsidRPr="00A3115C" w:rsidRDefault="008F199F" w:rsidP="008F199F">
      <w:pPr>
        <w:pStyle w:val="berschrift1"/>
      </w:pPr>
      <w:bookmarkStart w:id="6" w:name="_Toc31958536"/>
      <w:r w:rsidRPr="00A3115C">
        <w:t>Anforderungsanalyse</w:t>
      </w:r>
      <w:bookmarkEnd w:id="6"/>
    </w:p>
    <w:p w14:paraId="1049A6A8" w14:textId="77777777" w:rsidR="008F199F" w:rsidRPr="00A3115C" w:rsidRDefault="008F199F" w:rsidP="008F199F">
      <w:pPr>
        <w:pStyle w:val="berschrift2"/>
      </w:pPr>
      <w:bookmarkStart w:id="7" w:name="_Toc31958537"/>
      <w:r w:rsidRPr="00A3115C">
        <w:t>Pflichtenheft</w:t>
      </w:r>
      <w:bookmarkEnd w:id="7"/>
      <w:r w:rsidRPr="00A3115C">
        <w:t xml:space="preserve"> </w:t>
      </w:r>
    </w:p>
    <w:p w14:paraId="748B3CAA" w14:textId="77777777" w:rsidR="008F199F" w:rsidRPr="00A3115C" w:rsidRDefault="008F199F" w:rsidP="008F199F">
      <w:pPr>
        <w:pStyle w:val="berschrift3"/>
      </w:pPr>
      <w:bookmarkStart w:id="8" w:name="_Toc31958538"/>
      <w:r w:rsidRPr="00A3115C">
        <w:t>Funktionale Anforderungen</w:t>
      </w:r>
      <w:bookmarkEnd w:id="8"/>
    </w:p>
    <w:tbl>
      <w:tblPr>
        <w:tblStyle w:val="Bbc"/>
        <w:tblW w:w="0" w:type="auto"/>
        <w:tblLook w:val="04A0" w:firstRow="1" w:lastRow="0" w:firstColumn="1" w:lastColumn="0" w:noHBand="0" w:noVBand="1"/>
      </w:tblPr>
      <w:tblGrid>
        <w:gridCol w:w="847"/>
        <w:gridCol w:w="7442"/>
        <w:gridCol w:w="783"/>
      </w:tblGrid>
      <w:tr w:rsidR="008F199F" w:rsidRPr="00A3115C" w14:paraId="59F0FF76" w14:textId="77777777" w:rsidTr="008F199F">
        <w:trPr>
          <w:cnfStyle w:val="100000000000" w:firstRow="1" w:lastRow="0" w:firstColumn="0" w:lastColumn="0" w:oddVBand="0" w:evenVBand="0" w:oddHBand="0" w:evenHBand="0" w:firstRowFirstColumn="0" w:firstRowLastColumn="0" w:lastRowFirstColumn="0" w:lastRowLastColumn="0"/>
        </w:trPr>
        <w:tc>
          <w:tcPr>
            <w:tcW w:w="847" w:type="dxa"/>
          </w:tcPr>
          <w:p w14:paraId="1CA34A75" w14:textId="77777777" w:rsidR="008F199F" w:rsidRPr="00A3115C" w:rsidRDefault="008F199F">
            <w:r w:rsidRPr="00A3115C">
              <w:t>ID</w:t>
            </w:r>
          </w:p>
        </w:tc>
        <w:tc>
          <w:tcPr>
            <w:tcW w:w="7442" w:type="dxa"/>
          </w:tcPr>
          <w:p w14:paraId="3F6C385B" w14:textId="77777777" w:rsidR="008F199F" w:rsidRPr="00A3115C" w:rsidRDefault="008F199F">
            <w:r w:rsidRPr="00A3115C">
              <w:t>Beschreibung</w:t>
            </w:r>
          </w:p>
        </w:tc>
        <w:tc>
          <w:tcPr>
            <w:tcW w:w="783" w:type="dxa"/>
          </w:tcPr>
          <w:p w14:paraId="35BACA55" w14:textId="77777777" w:rsidR="008F199F" w:rsidRPr="00A3115C" w:rsidRDefault="008F199F">
            <w:r w:rsidRPr="00A3115C">
              <w:t>Art</w:t>
            </w:r>
          </w:p>
        </w:tc>
      </w:tr>
      <w:tr w:rsidR="008F199F" w:rsidRPr="00A3115C" w14:paraId="09AD1C21" w14:textId="77777777" w:rsidTr="008F199F">
        <w:tc>
          <w:tcPr>
            <w:tcW w:w="847" w:type="dxa"/>
          </w:tcPr>
          <w:p w14:paraId="0D8530E1" w14:textId="77777777" w:rsidR="008F199F" w:rsidRPr="00A3115C" w:rsidRDefault="008F199F">
            <w:r w:rsidRPr="00A3115C">
              <w:t>FA-01</w:t>
            </w:r>
          </w:p>
        </w:tc>
        <w:tc>
          <w:tcPr>
            <w:tcW w:w="7442" w:type="dxa"/>
          </w:tcPr>
          <w:p w14:paraId="49B0E781" w14:textId="3E1F5294" w:rsidR="008F199F" w:rsidRPr="00F91D13" w:rsidRDefault="008F199F">
            <w:pPr>
              <w:rPr>
                <w:lang w:val="de-CH"/>
              </w:rPr>
            </w:pPr>
            <w:r w:rsidRPr="0088171B">
              <w:rPr>
                <w:lang w:val="de-CH"/>
              </w:rPr>
              <w:t xml:space="preserve">Die Webseite soll dem Benutzer die Möglichkeit geben, </w:t>
            </w:r>
            <w:r w:rsidR="00F91D13" w:rsidRPr="00F91D13">
              <w:rPr>
                <w:lang w:val="de-CH"/>
              </w:rPr>
              <w:t>v</w:t>
            </w:r>
            <w:r w:rsidR="00F91D13">
              <w:rPr>
                <w:lang w:val="de-CH"/>
              </w:rPr>
              <w:t xml:space="preserve">erschieden Balkan </w:t>
            </w:r>
            <w:r w:rsidR="0088171B" w:rsidRPr="0088171B">
              <w:rPr>
                <w:lang w:val="de-CH"/>
              </w:rPr>
              <w:t>Rezepte anzuschauen.</w:t>
            </w:r>
          </w:p>
        </w:tc>
        <w:tc>
          <w:tcPr>
            <w:tcW w:w="783" w:type="dxa"/>
          </w:tcPr>
          <w:p w14:paraId="22AE0972" w14:textId="77777777" w:rsidR="008F199F" w:rsidRPr="00A3115C" w:rsidRDefault="008F199F">
            <w:pPr>
              <w:rPr>
                <w:highlight w:val="yellow"/>
              </w:rPr>
            </w:pPr>
            <w:r w:rsidRPr="00977E56">
              <w:t>muss</w:t>
            </w:r>
          </w:p>
        </w:tc>
      </w:tr>
      <w:tr w:rsidR="008F199F" w:rsidRPr="00A3115C" w14:paraId="211339F3" w14:textId="77777777" w:rsidTr="008F199F">
        <w:tc>
          <w:tcPr>
            <w:tcW w:w="847" w:type="dxa"/>
          </w:tcPr>
          <w:p w14:paraId="511CDCED" w14:textId="77777777" w:rsidR="008F199F" w:rsidRPr="00A3115C" w:rsidRDefault="008F199F">
            <w:r w:rsidRPr="00A3115C">
              <w:t>FA-02</w:t>
            </w:r>
          </w:p>
        </w:tc>
        <w:tc>
          <w:tcPr>
            <w:tcW w:w="7442" w:type="dxa"/>
          </w:tcPr>
          <w:p w14:paraId="5B54601D" w14:textId="551D744E" w:rsidR="008F199F" w:rsidRPr="006C00B7" w:rsidRDefault="006C00B7">
            <w:pPr>
              <w:rPr>
                <w:lang w:val="de-CH"/>
              </w:rPr>
            </w:pPr>
            <w:r w:rsidRPr="006C00B7">
              <w:rPr>
                <w:lang w:val="de-CH"/>
              </w:rPr>
              <w:t>Man hat verschieden Länder</w:t>
            </w:r>
            <w:r w:rsidR="0085051D">
              <w:rPr>
                <w:lang w:val="de-CH"/>
              </w:rPr>
              <w:t xml:space="preserve">, die Länder </w:t>
            </w:r>
            <w:r w:rsidR="008E1DB8">
              <w:rPr>
                <w:lang w:val="de-CH"/>
              </w:rPr>
              <w:t>haben ihre Rezepte.</w:t>
            </w:r>
          </w:p>
        </w:tc>
        <w:tc>
          <w:tcPr>
            <w:tcW w:w="783" w:type="dxa"/>
          </w:tcPr>
          <w:p w14:paraId="4EF82794" w14:textId="503F24B7" w:rsidR="008F199F" w:rsidRPr="00A3115C" w:rsidRDefault="008E1DB8">
            <w:pPr>
              <w:rPr>
                <w:highlight w:val="yellow"/>
              </w:rPr>
            </w:pPr>
            <w:r w:rsidRPr="008E1DB8">
              <w:t>muss</w:t>
            </w:r>
          </w:p>
        </w:tc>
      </w:tr>
    </w:tbl>
    <w:p w14:paraId="4AACFD5E" w14:textId="3E6A5DC6" w:rsidR="008F199F" w:rsidRPr="00A3115C" w:rsidRDefault="008F199F" w:rsidP="008F199F">
      <w:pPr>
        <w:spacing w:after="200" w:line="240" w:lineRule="auto"/>
      </w:pPr>
      <w:r w:rsidRPr="00A3115C">
        <w:tab/>
      </w:r>
    </w:p>
    <w:p w14:paraId="6980DFCE" w14:textId="77777777" w:rsidR="008F199F" w:rsidRPr="00A3115C" w:rsidRDefault="008F199F" w:rsidP="008F199F">
      <w:pPr>
        <w:pStyle w:val="berschrift3"/>
      </w:pPr>
      <w:bookmarkStart w:id="9" w:name="_Toc31958539"/>
      <w:r w:rsidRPr="00A3115C">
        <w:t>Nichtfunktionale Anforderungen</w:t>
      </w:r>
      <w:bookmarkEnd w:id="9"/>
    </w:p>
    <w:tbl>
      <w:tblPr>
        <w:tblStyle w:val="Bbc"/>
        <w:tblW w:w="0" w:type="auto"/>
        <w:tblLook w:val="04A0" w:firstRow="1" w:lastRow="0" w:firstColumn="1" w:lastColumn="0" w:noHBand="0" w:noVBand="1"/>
      </w:tblPr>
      <w:tblGrid>
        <w:gridCol w:w="983"/>
        <w:gridCol w:w="7306"/>
        <w:gridCol w:w="783"/>
      </w:tblGrid>
      <w:tr w:rsidR="008F199F" w:rsidRPr="00A3115C" w14:paraId="4B1FCED4" w14:textId="77777777" w:rsidTr="00C75B8B">
        <w:trPr>
          <w:cnfStyle w:val="100000000000" w:firstRow="1" w:lastRow="0" w:firstColumn="0" w:lastColumn="0" w:oddVBand="0" w:evenVBand="0" w:oddHBand="0" w:evenHBand="0" w:firstRowFirstColumn="0" w:firstRowLastColumn="0" w:lastRowFirstColumn="0" w:lastRowLastColumn="0"/>
        </w:trPr>
        <w:tc>
          <w:tcPr>
            <w:tcW w:w="983" w:type="dxa"/>
          </w:tcPr>
          <w:p w14:paraId="1016C7D1" w14:textId="77777777" w:rsidR="008F199F" w:rsidRPr="00A3115C" w:rsidRDefault="008F199F">
            <w:r w:rsidRPr="00A3115C">
              <w:t>ID</w:t>
            </w:r>
          </w:p>
        </w:tc>
        <w:tc>
          <w:tcPr>
            <w:tcW w:w="7306" w:type="dxa"/>
          </w:tcPr>
          <w:p w14:paraId="54FC5891" w14:textId="77777777" w:rsidR="008F199F" w:rsidRPr="00A3115C" w:rsidRDefault="008F199F">
            <w:r w:rsidRPr="00A3115C">
              <w:t>Beschreibung</w:t>
            </w:r>
          </w:p>
        </w:tc>
        <w:tc>
          <w:tcPr>
            <w:tcW w:w="783" w:type="dxa"/>
          </w:tcPr>
          <w:p w14:paraId="6FDEA2FE" w14:textId="77777777" w:rsidR="008F199F" w:rsidRPr="00A3115C" w:rsidRDefault="008F199F">
            <w:r w:rsidRPr="00A3115C">
              <w:t>Art</w:t>
            </w:r>
          </w:p>
        </w:tc>
      </w:tr>
      <w:tr w:rsidR="008F199F" w:rsidRPr="00A3115C" w14:paraId="41BC038C" w14:textId="77777777" w:rsidTr="00C75B8B">
        <w:tc>
          <w:tcPr>
            <w:tcW w:w="983" w:type="dxa"/>
          </w:tcPr>
          <w:p w14:paraId="1E4E6BDE" w14:textId="77777777" w:rsidR="008F199F" w:rsidRPr="00A3115C" w:rsidRDefault="008F199F">
            <w:r w:rsidRPr="00A3115C">
              <w:t>NFA-01</w:t>
            </w:r>
          </w:p>
        </w:tc>
        <w:tc>
          <w:tcPr>
            <w:tcW w:w="7306" w:type="dxa"/>
          </w:tcPr>
          <w:p w14:paraId="418CD6C0" w14:textId="099C401D" w:rsidR="008F199F" w:rsidRPr="003716FC" w:rsidRDefault="00977E56">
            <w:pPr>
              <w:rPr>
                <w:lang w:val="de-CH"/>
              </w:rPr>
            </w:pPr>
            <w:r w:rsidRPr="003716FC">
              <w:rPr>
                <w:lang w:val="de-CH"/>
              </w:rPr>
              <w:t xml:space="preserve">Die Benutzer können </w:t>
            </w:r>
            <w:r w:rsidR="003716FC" w:rsidRPr="003716FC">
              <w:rPr>
                <w:lang w:val="de-CH"/>
              </w:rPr>
              <w:t xml:space="preserve">Rezepte </w:t>
            </w:r>
            <w:r w:rsidR="003716FC">
              <w:rPr>
                <w:lang w:val="de-CH"/>
              </w:rPr>
              <w:t>speichern in dem Sie sich anmelden könne.</w:t>
            </w:r>
          </w:p>
        </w:tc>
        <w:tc>
          <w:tcPr>
            <w:tcW w:w="783" w:type="dxa"/>
          </w:tcPr>
          <w:p w14:paraId="531758F1" w14:textId="4F424258" w:rsidR="008F199F" w:rsidRPr="00A3115C" w:rsidRDefault="003716FC">
            <w:pPr>
              <w:rPr>
                <w:highlight w:val="yellow"/>
              </w:rPr>
            </w:pPr>
            <w:r w:rsidRPr="003716FC">
              <w:t>kann</w:t>
            </w:r>
          </w:p>
        </w:tc>
      </w:tr>
      <w:tr w:rsidR="008F199F" w:rsidRPr="00A3115C" w14:paraId="5D964999" w14:textId="77777777" w:rsidTr="00C75B8B">
        <w:tc>
          <w:tcPr>
            <w:tcW w:w="983" w:type="dxa"/>
          </w:tcPr>
          <w:p w14:paraId="64E0DE36" w14:textId="77777777" w:rsidR="008F199F" w:rsidRPr="00A3115C" w:rsidRDefault="008F199F">
            <w:r w:rsidRPr="00A3115C">
              <w:t>NFA-02</w:t>
            </w:r>
          </w:p>
        </w:tc>
        <w:tc>
          <w:tcPr>
            <w:tcW w:w="7306" w:type="dxa"/>
          </w:tcPr>
          <w:p w14:paraId="21B99AFB" w14:textId="10D7EB88" w:rsidR="008F199F" w:rsidRPr="00C75B8B" w:rsidRDefault="00ED7F3C">
            <w:pPr>
              <w:rPr>
                <w:lang w:val="de-CH"/>
              </w:rPr>
            </w:pPr>
            <w:r w:rsidRPr="00C75B8B">
              <w:rPr>
                <w:lang w:val="de-CH"/>
              </w:rPr>
              <w:t>Man kann das</w:t>
            </w:r>
            <w:r w:rsidR="003A5231" w:rsidRPr="00C75B8B">
              <w:rPr>
                <w:lang w:val="de-CH"/>
              </w:rPr>
              <w:t xml:space="preserve"> </w:t>
            </w:r>
            <w:r w:rsidR="00C75B8B" w:rsidRPr="00C75B8B">
              <w:rPr>
                <w:lang w:val="de-CH"/>
              </w:rPr>
              <w:t>Rezept a</w:t>
            </w:r>
            <w:r w:rsidR="00C75B8B">
              <w:rPr>
                <w:lang w:val="de-CH"/>
              </w:rPr>
              <w:t>ls PDF herunterladen.</w:t>
            </w:r>
          </w:p>
        </w:tc>
        <w:tc>
          <w:tcPr>
            <w:tcW w:w="783" w:type="dxa"/>
          </w:tcPr>
          <w:p w14:paraId="687B4F18" w14:textId="77777777" w:rsidR="008F199F" w:rsidRPr="00A3115C" w:rsidRDefault="008F199F">
            <w:pPr>
              <w:rPr>
                <w:highlight w:val="yellow"/>
              </w:rPr>
            </w:pPr>
            <w:r w:rsidRPr="00C75B8B">
              <w:t>kann</w:t>
            </w:r>
          </w:p>
        </w:tc>
      </w:tr>
    </w:tbl>
    <w:p w14:paraId="061BC42D" w14:textId="77777777" w:rsidR="008F199F" w:rsidRPr="00A3115C" w:rsidRDefault="008F199F" w:rsidP="008F199F">
      <w:pPr>
        <w:spacing w:after="200" w:line="240" w:lineRule="auto"/>
      </w:pPr>
      <w:r w:rsidRPr="00A3115C">
        <w:tab/>
      </w:r>
    </w:p>
    <w:p w14:paraId="7241AB71" w14:textId="77777777" w:rsidR="008F199F" w:rsidRPr="00A3115C" w:rsidRDefault="008F199F" w:rsidP="008F199F">
      <w:pPr>
        <w:spacing w:after="200" w:line="240" w:lineRule="auto"/>
      </w:pPr>
    </w:p>
    <w:p w14:paraId="5C5AF7A0" w14:textId="77777777" w:rsidR="008F199F" w:rsidRPr="00A3115C" w:rsidRDefault="008F199F">
      <w:pPr>
        <w:spacing w:line="264" w:lineRule="auto"/>
        <w:rPr>
          <w:rFonts w:eastAsiaTheme="majorEastAsia" w:cstheme="majorBidi"/>
          <w:color w:val="004976" w:themeColor="accent1"/>
          <w:sz w:val="28"/>
          <w:szCs w:val="28"/>
        </w:rPr>
      </w:pPr>
      <w:r w:rsidRPr="00A3115C">
        <w:br w:type="page"/>
      </w:r>
    </w:p>
    <w:p w14:paraId="28DA8C6B" w14:textId="77777777" w:rsidR="008F199F" w:rsidRPr="00A3115C" w:rsidRDefault="008F199F" w:rsidP="008F199F">
      <w:pPr>
        <w:pStyle w:val="berschrift1"/>
      </w:pPr>
      <w:bookmarkStart w:id="10" w:name="_Toc31958540"/>
      <w:r w:rsidRPr="00A3115C">
        <w:lastRenderedPageBreak/>
        <w:t>Sitemap</w:t>
      </w:r>
      <w:bookmarkEnd w:id="10"/>
    </w:p>
    <w:p w14:paraId="6349AFCC" w14:textId="77777777" w:rsidR="008F199F" w:rsidRDefault="008F199F" w:rsidP="008F199F">
      <w:pPr>
        <w:pStyle w:val="berschrift2"/>
      </w:pPr>
      <w:bookmarkStart w:id="11" w:name="_Toc31958541"/>
      <w:r w:rsidRPr="00A3115C">
        <w:t>Kontakt.html</w:t>
      </w:r>
      <w:bookmarkEnd w:id="11"/>
    </w:p>
    <w:p w14:paraId="5384E8FA" w14:textId="6E548B68" w:rsidR="00C25D9F" w:rsidRPr="009E4F89" w:rsidRDefault="009E4F89" w:rsidP="009E4F89">
      <w:r>
        <w:t>Im Kontakt.html</w:t>
      </w:r>
      <w:r w:rsidR="00C25D9F">
        <w:t xml:space="preserve"> ist der Vorname, Nachname</w:t>
      </w:r>
      <w:r w:rsidR="00453434">
        <w:t>, E-Mail und letztendlich ein Textfeld indem man schreiben kann was man will.</w:t>
      </w:r>
      <w:r w:rsidR="002B62BE">
        <w:t xml:space="preserve"> Alles kann man eingeben in dieser Site</w:t>
      </w:r>
    </w:p>
    <w:p w14:paraId="7A7E5248" w14:textId="0A55C629" w:rsidR="00D97A05" w:rsidRPr="00D97A05" w:rsidRDefault="008F199F" w:rsidP="00D97A05">
      <w:pPr>
        <w:pStyle w:val="berschrift2"/>
      </w:pPr>
      <w:bookmarkStart w:id="12" w:name="_Toc31958542"/>
      <w:r w:rsidRPr="00A3115C">
        <w:t>Home.</w:t>
      </w:r>
      <w:r w:rsidRPr="00D97A05">
        <w:t>htm</w:t>
      </w:r>
      <w:bookmarkEnd w:id="12"/>
    </w:p>
    <w:p w14:paraId="423D0F31" w14:textId="77777777" w:rsidR="007F5DCC" w:rsidRPr="007F5DCC" w:rsidRDefault="0007327E" w:rsidP="007F5DCC">
      <w:pPr>
        <w:rPr>
          <w:ins w:id="13" w:author="Microsoft Word" w:date="2024-12-13T07:27:00Z" w16du:dateUtc="2024-12-13T06:27:00Z"/>
        </w:rPr>
      </w:pPr>
      <w:r>
        <w:t xml:space="preserve">Im Home.html befinden sich die beliebte Gerichte vom Balkan und </w:t>
      </w:r>
      <w:r w:rsidR="00136848">
        <w:t>auch die Naigation sowie der Titel und Bilder von diesen beliebten Gerichten man kann wenn man auf ein Bild drauf klickt exakt zu dem Rezept kommen</w:t>
      </w:r>
      <w:r w:rsidR="00D97A05">
        <w:t>.</w:t>
      </w:r>
    </w:p>
    <w:p w14:paraId="75FCD0DA" w14:textId="7A232543" w:rsidR="008F199F" w:rsidRDefault="008F199F" w:rsidP="008F199F">
      <w:pPr>
        <w:spacing w:after="200" w:line="240" w:lineRule="auto"/>
      </w:pPr>
    </w:p>
    <w:p w14:paraId="26577AEF" w14:textId="1465061A" w:rsidR="00D97A05" w:rsidRDefault="00D97A05" w:rsidP="00D97A05">
      <w:pPr>
        <w:pStyle w:val="berschrift2"/>
      </w:pPr>
      <w:r>
        <w:t>Laender.htm</w:t>
      </w:r>
    </w:p>
    <w:p w14:paraId="5F2FC678" w14:textId="1610FEB9" w:rsidR="00D97A05" w:rsidRDefault="00D97A05" w:rsidP="00D97A05">
      <w:r>
        <w:t xml:space="preserve">In dieser Site kann man alle Länder sehen und je auf ein Land drauf klicken das dich dann ztu den </w:t>
      </w:r>
      <w:r w:rsidR="00C22D6C">
        <w:t>Rezepten führt.</w:t>
      </w:r>
    </w:p>
    <w:p w14:paraId="5B230514" w14:textId="5503E04B" w:rsidR="00C22D6C" w:rsidRDefault="00C22D6C" w:rsidP="00C22D6C">
      <w:pPr>
        <w:pStyle w:val="berschrift2"/>
      </w:pPr>
      <w:r>
        <w:t>Albanien.html usw…</w:t>
      </w:r>
    </w:p>
    <w:p w14:paraId="42A83889" w14:textId="5C2EBCF3" w:rsidR="00C22D6C" w:rsidRDefault="00C22D6C" w:rsidP="00C22D6C">
      <w:r>
        <w:t>In diesen Sites kann man die Gerichte von diesem Land sehen und die Rezepte des jeweiligen Gerichts. Das ist in vier Ländern aufgeteilt.</w:t>
      </w:r>
    </w:p>
    <w:p w14:paraId="720204C7" w14:textId="1F937BBD" w:rsidR="000308C2" w:rsidRDefault="000308C2" w:rsidP="000308C2">
      <w:pPr>
        <w:pStyle w:val="berschrift2"/>
      </w:pPr>
      <w:r>
        <w:t>Desserts.html</w:t>
      </w:r>
    </w:p>
    <w:p w14:paraId="0204AB0E" w14:textId="3D56BECD" w:rsidR="000308C2" w:rsidRDefault="000308C2" w:rsidP="000308C2">
      <w:r>
        <w:t xml:space="preserve">Hier befinden isch die Dessert vom Balkan </w:t>
      </w:r>
      <w:r w:rsidR="005C70F7">
        <w:t>und die jeweiligen Rezepte und Zutaten</w:t>
      </w:r>
    </w:p>
    <w:p w14:paraId="66141114" w14:textId="0FDAC1ED" w:rsidR="005C70F7" w:rsidRDefault="005C70F7" w:rsidP="005C70F7">
      <w:pPr>
        <w:pStyle w:val="berschrift2"/>
      </w:pPr>
      <w:r>
        <w:t>Ueber_uns.html</w:t>
      </w:r>
    </w:p>
    <w:p w14:paraId="19091ACE" w14:textId="26F0CB8E" w:rsidR="005C70F7" w:rsidRPr="005C70F7" w:rsidRDefault="005C70F7" w:rsidP="005C70F7">
      <w:r>
        <w:t>Hier befinde</w:t>
      </w:r>
      <w:r w:rsidR="00932A6F">
        <w:t>n sich Infos zu den Erstellern von dieser Website und ihre eigene Meinung zu dieser Website</w:t>
      </w:r>
    </w:p>
    <w:p w14:paraId="7EE5291D" w14:textId="0C7104F1" w:rsidR="009A26FF" w:rsidRDefault="009A26FF" w:rsidP="008F199F">
      <w:pPr>
        <w:spacing w:after="200" w:line="240" w:lineRule="auto"/>
      </w:pPr>
      <w:r>
        <w:br w:type="page"/>
      </w:r>
    </w:p>
    <w:p w14:paraId="7F5EA60C" w14:textId="77777777" w:rsidR="00D97A05" w:rsidRDefault="00D97A05" w:rsidP="008F199F">
      <w:pPr>
        <w:spacing w:after="200" w:line="240" w:lineRule="auto"/>
      </w:pPr>
    </w:p>
    <w:p w14:paraId="66D74F11" w14:textId="77777777" w:rsidR="008F199F" w:rsidRPr="00A3115C" w:rsidRDefault="008F199F" w:rsidP="008F199F">
      <w:pPr>
        <w:spacing w:after="200" w:line="240" w:lineRule="auto"/>
      </w:pPr>
    </w:p>
    <w:p w14:paraId="6DADECE0" w14:textId="36812C6D" w:rsidR="008F199F" w:rsidRDefault="008F199F" w:rsidP="004936BF">
      <w:pPr>
        <w:pStyle w:val="berschrift1"/>
      </w:pPr>
      <w:bookmarkStart w:id="14" w:name="_Toc31958543"/>
      <w:r w:rsidRPr="00A3115C">
        <w:t>Mockups</w:t>
      </w:r>
      <w:bookmarkEnd w:id="14"/>
    </w:p>
    <w:p w14:paraId="04896EFB" w14:textId="77777777" w:rsidR="002E6A03" w:rsidRPr="002E6A03" w:rsidRDefault="002E6A03" w:rsidP="002E6A03"/>
    <w:p w14:paraId="44654B08" w14:textId="77777777" w:rsidR="008F199F" w:rsidRPr="00A3115C" w:rsidRDefault="008F199F" w:rsidP="008F199F">
      <w:pPr>
        <w:pStyle w:val="berschrift2"/>
      </w:pPr>
      <w:bookmarkStart w:id="15" w:name="_Toc31958544"/>
      <w:r w:rsidRPr="00A3115C">
        <w:t>Layout 1</w:t>
      </w:r>
      <w:bookmarkEnd w:id="15"/>
    </w:p>
    <w:p w14:paraId="7CFC3CE8" w14:textId="77777777" w:rsidR="008F199F" w:rsidRPr="002E6A03" w:rsidRDefault="008F199F" w:rsidP="008F199F">
      <w:pPr>
        <w:spacing w:after="200" w:line="240" w:lineRule="auto"/>
      </w:pPr>
      <w:r w:rsidRPr="002E6A03">
        <w:t>Folgende Seiten werden mit diesem Layout umgesetzt:</w:t>
      </w:r>
    </w:p>
    <w:p w14:paraId="73B989AA" w14:textId="77777777" w:rsidR="008F199F" w:rsidRPr="002E6A03" w:rsidRDefault="008F199F" w:rsidP="008F199F">
      <w:pPr>
        <w:spacing w:after="200" w:line="240" w:lineRule="auto"/>
      </w:pPr>
      <w:r w:rsidRPr="002E6A03">
        <w:t>-</w:t>
      </w:r>
      <w:r w:rsidRPr="002E6A03">
        <w:tab/>
        <w:t>Produkte</w:t>
      </w:r>
    </w:p>
    <w:p w14:paraId="2FE3227D" w14:textId="77777777" w:rsidR="007B1ACD" w:rsidRPr="00A3115C" w:rsidRDefault="008F199F" w:rsidP="007B1ACD">
      <w:pPr>
        <w:spacing w:after="200" w:line="240" w:lineRule="auto"/>
      </w:pPr>
      <w:r w:rsidRPr="002E6A03">
        <w:t>-</w:t>
      </w:r>
      <w:r w:rsidRPr="002E6A03">
        <w:tab/>
        <w:t>Team</w:t>
      </w:r>
    </w:p>
    <w:p w14:paraId="790607FB" w14:textId="4C9D0F96" w:rsidR="009A26FF" w:rsidRPr="009A26FF" w:rsidRDefault="007B1ACD" w:rsidP="00573B48">
      <w:pPr>
        <w:pStyle w:val="berschrift3"/>
      </w:pPr>
      <w:bookmarkStart w:id="16" w:name="_Toc31958545"/>
      <w:r w:rsidRPr="00A3115C">
        <w:t>Gross</w:t>
      </w:r>
      <w:bookmarkEnd w:id="16"/>
    </w:p>
    <w:p w14:paraId="0500316C" w14:textId="7D1D713D" w:rsidR="00573B48" w:rsidRDefault="00573B48" w:rsidP="00573B48">
      <w:r>
        <w:rPr>
          <w:noProof/>
        </w:rPr>
        <w:drawing>
          <wp:anchor distT="0" distB="0" distL="114300" distR="114300" simplePos="0" relativeHeight="251658242" behindDoc="0" locked="0" layoutInCell="1" allowOverlap="1" wp14:anchorId="53AB33B4" wp14:editId="3891D337">
            <wp:simplePos x="0" y="0"/>
            <wp:positionH relativeFrom="margin">
              <wp:posOffset>752532</wp:posOffset>
            </wp:positionH>
            <wp:positionV relativeFrom="paragraph">
              <wp:posOffset>59517</wp:posOffset>
            </wp:positionV>
            <wp:extent cx="3980815" cy="2235200"/>
            <wp:effectExtent l="0" t="0" r="635" b="0"/>
            <wp:wrapSquare wrapText="bothSides"/>
            <wp:docPr id="1138346815" name="Grafik 1" descr="Ein Bild, das Text, Essen, Fastfood, Karte Menü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46815" name="Grafik 1" descr="Ein Bild, das Text, Essen, Fastfood, Karte Menü enthä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0815"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8D120" w14:textId="78C897EA" w:rsidR="00573B48" w:rsidRDefault="00573B48" w:rsidP="00573B48"/>
    <w:p w14:paraId="0A3500B2" w14:textId="77777777" w:rsidR="00573B48" w:rsidRDefault="00573B48" w:rsidP="00573B48"/>
    <w:p w14:paraId="5595E9F8" w14:textId="24AF3EF4" w:rsidR="00573B48" w:rsidRDefault="00573B48" w:rsidP="00573B48"/>
    <w:p w14:paraId="2721C46E" w14:textId="77777777" w:rsidR="00573B48" w:rsidRDefault="00573B48" w:rsidP="00573B48"/>
    <w:p w14:paraId="263DB342" w14:textId="77777777" w:rsidR="00573B48" w:rsidRDefault="00573B48" w:rsidP="00573B48"/>
    <w:p w14:paraId="02C95162" w14:textId="77777777" w:rsidR="00573B48" w:rsidRDefault="00573B48" w:rsidP="00573B48"/>
    <w:p w14:paraId="0978B7BF" w14:textId="77777777" w:rsidR="00573B48" w:rsidRDefault="00573B48" w:rsidP="00573B48"/>
    <w:p w14:paraId="34DE0692" w14:textId="77777777" w:rsidR="00573B48" w:rsidRPr="00573B48" w:rsidRDefault="00573B48" w:rsidP="00573B48"/>
    <w:p w14:paraId="4F93167B" w14:textId="136DD5A9" w:rsidR="007B1ACD" w:rsidRPr="00A3115C" w:rsidRDefault="007B1ACD" w:rsidP="0025620A">
      <w:pPr>
        <w:pStyle w:val="berschrift3"/>
      </w:pPr>
      <w:bookmarkStart w:id="17" w:name="_Toc31958546"/>
      <w:r w:rsidRPr="00A3115C">
        <w:t>Klein</w:t>
      </w:r>
      <w:bookmarkEnd w:id="17"/>
    </w:p>
    <w:p w14:paraId="58D252F6" w14:textId="0D5A783A" w:rsidR="008F199F" w:rsidRDefault="008F199F" w:rsidP="008F199F">
      <w:pPr>
        <w:spacing w:after="200" w:line="240" w:lineRule="auto"/>
      </w:pPr>
    </w:p>
    <w:p w14:paraId="709AFE12" w14:textId="62C307EF" w:rsidR="006B7429" w:rsidRDefault="00573B48" w:rsidP="008F199F">
      <w:pPr>
        <w:spacing w:after="200" w:line="240" w:lineRule="auto"/>
      </w:pPr>
      <w:r>
        <w:rPr>
          <w:noProof/>
        </w:rPr>
        <w:drawing>
          <wp:anchor distT="0" distB="0" distL="114300" distR="114300" simplePos="0" relativeHeight="251658241" behindDoc="0" locked="0" layoutInCell="1" allowOverlap="1" wp14:anchorId="775B50F8" wp14:editId="723A1057">
            <wp:simplePos x="0" y="0"/>
            <wp:positionH relativeFrom="column">
              <wp:posOffset>1297998</wp:posOffset>
            </wp:positionH>
            <wp:positionV relativeFrom="paragraph">
              <wp:posOffset>48491</wp:posOffset>
            </wp:positionV>
            <wp:extent cx="2308860" cy="3289300"/>
            <wp:effectExtent l="0" t="0" r="0" b="6350"/>
            <wp:wrapSquare wrapText="bothSides"/>
            <wp:docPr id="1618150911" name="Grafik 4" descr="Ein Bild, das Text, Fastfood, Karte Menü, Sandwich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50911" name="Grafik 4" descr="Ein Bild, das Text, Fastfood, Karte Menü, Sandwich enthä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328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429">
        <w:br w:type="page"/>
      </w:r>
    </w:p>
    <w:p w14:paraId="0293D433" w14:textId="49802363" w:rsidR="006B7429" w:rsidRPr="00A3115C" w:rsidRDefault="006B7429" w:rsidP="008F199F">
      <w:pPr>
        <w:spacing w:after="200" w:line="240" w:lineRule="auto"/>
      </w:pPr>
    </w:p>
    <w:p w14:paraId="17C57EE3" w14:textId="4A32EDF5" w:rsidR="008F199F" w:rsidRPr="00A3115C" w:rsidRDefault="008F199F" w:rsidP="008F199F">
      <w:pPr>
        <w:spacing w:after="200" w:line="240" w:lineRule="auto"/>
      </w:pPr>
      <w:r w:rsidRPr="00BA5624">
        <w:t>Bei dieser Version wird das Menu erst angezeigt, wenn auf das Burgericon geklickt wird</w:t>
      </w:r>
    </w:p>
    <w:p w14:paraId="0EA183F0" w14:textId="1EB212DB" w:rsidR="008F199F" w:rsidRPr="00A3115C" w:rsidRDefault="008F199F" w:rsidP="008F199F">
      <w:pPr>
        <w:pStyle w:val="berschrift2"/>
      </w:pPr>
      <w:bookmarkStart w:id="18" w:name="_Toc31958547"/>
      <w:r w:rsidRPr="00A3115C">
        <w:t>Layout 2</w:t>
      </w:r>
      <w:bookmarkEnd w:id="18"/>
    </w:p>
    <w:p w14:paraId="654F4DE0" w14:textId="6FB12B86" w:rsidR="008F199F" w:rsidRPr="00A3115C" w:rsidRDefault="00571BDF" w:rsidP="008F199F">
      <w:pPr>
        <w:spacing w:after="200" w:line="240" w:lineRule="auto"/>
      </w:pPr>
      <w:r>
        <w:t>Gross:</w:t>
      </w:r>
    </w:p>
    <w:p w14:paraId="34DF3A0A" w14:textId="0DDBA6EC" w:rsidR="00571BDF" w:rsidRPr="00A3115C" w:rsidRDefault="002C1619" w:rsidP="008F199F">
      <w:pPr>
        <w:spacing w:after="200" w:line="240" w:lineRule="auto"/>
      </w:pPr>
      <w:r>
        <w:rPr>
          <w:noProof/>
        </w:rPr>
        <w:drawing>
          <wp:inline distT="0" distB="0" distL="0" distR="0" wp14:anchorId="12AFD609" wp14:editId="77B0B3B5">
            <wp:extent cx="5760720" cy="3245485"/>
            <wp:effectExtent l="0" t="0" r="0" b="0"/>
            <wp:docPr id="2064131441" name="Grafik 6"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31441" name="Grafik 6" descr="Ein Bild, das Text, Screenshot, Display, Schrif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5485"/>
                    </a:xfrm>
                    <a:prstGeom prst="rect">
                      <a:avLst/>
                    </a:prstGeom>
                    <a:noFill/>
                    <a:ln>
                      <a:noFill/>
                    </a:ln>
                  </pic:spPr>
                </pic:pic>
              </a:graphicData>
            </a:graphic>
          </wp:inline>
        </w:drawing>
      </w:r>
    </w:p>
    <w:p w14:paraId="2E6B735A" w14:textId="66B8A868" w:rsidR="008F199F" w:rsidRPr="00A3115C" w:rsidRDefault="002C1619" w:rsidP="008F199F">
      <w:pPr>
        <w:spacing w:after="200" w:line="240" w:lineRule="auto"/>
      </w:pPr>
      <w:r>
        <w:t>Klein:</w:t>
      </w:r>
    </w:p>
    <w:p w14:paraId="03245BD7" w14:textId="70EE5F6C" w:rsidR="002C1619" w:rsidRDefault="002C1619" w:rsidP="008F199F">
      <w:pPr>
        <w:spacing w:after="200" w:line="240" w:lineRule="auto"/>
      </w:pPr>
    </w:p>
    <w:p w14:paraId="698FC7BF" w14:textId="77777777" w:rsidR="006F4BEF" w:rsidRDefault="006F4BEF" w:rsidP="008F199F">
      <w:pPr>
        <w:spacing w:after="200" w:line="240" w:lineRule="auto"/>
      </w:pPr>
    </w:p>
    <w:p w14:paraId="29873AFF" w14:textId="77777777" w:rsidR="006F4BEF" w:rsidRDefault="006F4BEF" w:rsidP="008F199F">
      <w:pPr>
        <w:spacing w:after="200" w:line="240" w:lineRule="auto"/>
      </w:pPr>
    </w:p>
    <w:p w14:paraId="7021344E" w14:textId="690B13EB" w:rsidR="006F4BEF" w:rsidRDefault="006F4BEF" w:rsidP="008F199F">
      <w:pPr>
        <w:spacing w:after="200" w:line="240" w:lineRule="auto"/>
      </w:pPr>
      <w:r>
        <w:rPr>
          <w:noProof/>
        </w:rPr>
        <w:drawing>
          <wp:anchor distT="0" distB="0" distL="114300" distR="114300" simplePos="0" relativeHeight="251658243" behindDoc="0" locked="0" layoutInCell="1" allowOverlap="1" wp14:anchorId="69080A31" wp14:editId="589E757B">
            <wp:simplePos x="0" y="0"/>
            <wp:positionH relativeFrom="column">
              <wp:posOffset>0</wp:posOffset>
            </wp:positionH>
            <wp:positionV relativeFrom="paragraph">
              <wp:posOffset>-805180</wp:posOffset>
            </wp:positionV>
            <wp:extent cx="2803525" cy="3947795"/>
            <wp:effectExtent l="0" t="0" r="0" b="0"/>
            <wp:wrapSquare wrapText="bothSides"/>
            <wp:docPr id="826794297" name="Grafik 7"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94297" name="Grafik 7" descr="Ein Bild, das Text, Screenshot, Schrift, Reihe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3525" cy="39477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57C3C1E6" w14:textId="77777777" w:rsidR="006F4BEF" w:rsidRPr="00A3115C" w:rsidRDefault="006F4BEF" w:rsidP="008F199F">
      <w:pPr>
        <w:spacing w:after="200" w:line="240" w:lineRule="auto"/>
      </w:pPr>
    </w:p>
    <w:p w14:paraId="6B350987" w14:textId="39C6FBFA" w:rsidR="008F199F" w:rsidRPr="00A3115C" w:rsidRDefault="008F199F" w:rsidP="00204722">
      <w:pPr>
        <w:pStyle w:val="berschrift1"/>
      </w:pPr>
      <w:bookmarkStart w:id="19" w:name="_Toc31958548"/>
      <w:r w:rsidRPr="00A3115C">
        <w:t>Farbschema</w:t>
      </w:r>
      <w:bookmarkEnd w:id="19"/>
    </w:p>
    <w:p w14:paraId="6C1D71B5" w14:textId="59CC18CA" w:rsidR="008F199F" w:rsidRPr="00A3115C" w:rsidRDefault="00F91D13" w:rsidP="008F199F">
      <w:pPr>
        <w:spacing w:after="200" w:line="240" w:lineRule="auto"/>
      </w:pPr>
      <w:r>
        <w:t xml:space="preserve">Grün ist eine Fröhliche Farbe und man kann Freude mit essen verbinden. </w:t>
      </w:r>
    </w:p>
    <w:p w14:paraId="40A01115" w14:textId="14324EF0" w:rsidR="008F199F" w:rsidRPr="00A3115C" w:rsidRDefault="008F199F" w:rsidP="00204722">
      <w:pPr>
        <w:pStyle w:val="berschrift2"/>
      </w:pPr>
      <w:bookmarkStart w:id="20" w:name="_Toc31958549"/>
      <w:r w:rsidRPr="00A3115C">
        <w:t>Farbe 1 (in Hexadezimal)</w:t>
      </w:r>
      <w:bookmarkEnd w:id="20"/>
    </w:p>
    <w:p w14:paraId="6A44BAC7" w14:textId="6D41166A" w:rsidR="008F199F" w:rsidRPr="00A3115C" w:rsidRDefault="00F3747A" w:rsidP="008F199F">
      <w:pPr>
        <w:spacing w:after="200" w:line="240" w:lineRule="auto"/>
      </w:pPr>
      <w:r w:rsidRPr="00A3115C">
        <w:t>#a8e6cf</w:t>
      </w:r>
      <w:r w:rsidR="00A5346C" w:rsidRPr="00A3115C">
        <w:t>, #dcedc1</w:t>
      </w:r>
      <w:r w:rsidR="008621AD" w:rsidRPr="00A3115C">
        <w:t>: Hint</w:t>
      </w:r>
      <w:r w:rsidR="00A53FD8" w:rsidRPr="00A3115C">
        <w:t>ergrund Farbe von der Webseite (Farbverlauf)</w:t>
      </w:r>
    </w:p>
    <w:p w14:paraId="69BE62D8" w14:textId="77777777" w:rsidR="008F199F" w:rsidRPr="00A3115C" w:rsidRDefault="008F199F" w:rsidP="00EB19C2">
      <w:pPr>
        <w:pStyle w:val="berschrift2"/>
      </w:pPr>
      <w:bookmarkStart w:id="21" w:name="_Toc31958550"/>
      <w:r w:rsidRPr="00A3115C">
        <w:t>Farbe 2 (in Hexadezimal)</w:t>
      </w:r>
      <w:bookmarkEnd w:id="21"/>
    </w:p>
    <w:p w14:paraId="68371DFE" w14:textId="2B4FA180" w:rsidR="008F199F" w:rsidRPr="00A3115C" w:rsidRDefault="00821F25" w:rsidP="008F199F">
      <w:pPr>
        <w:spacing w:after="200" w:line="240" w:lineRule="auto"/>
      </w:pPr>
      <w:r w:rsidRPr="00A3115C">
        <w:t>#fc0303</w:t>
      </w:r>
      <w:r w:rsidR="00AF0335" w:rsidRPr="00A3115C">
        <w:t xml:space="preserve">: </w:t>
      </w:r>
      <w:r w:rsidR="005E34B5" w:rsidRPr="00A3115C">
        <w:t>Beim Hovern</w:t>
      </w:r>
      <w:r w:rsidR="006E7037" w:rsidRPr="00A3115C">
        <w:t xml:space="preserve"> vo</w:t>
      </w:r>
      <w:r w:rsidR="00640E4D" w:rsidRPr="00A3115C">
        <w:t>n der Navigation</w:t>
      </w:r>
    </w:p>
    <w:p w14:paraId="2586859F" w14:textId="77777777" w:rsidR="008F199F" w:rsidRPr="00A3115C" w:rsidRDefault="008F199F" w:rsidP="00EB19C2">
      <w:pPr>
        <w:pStyle w:val="berschrift2"/>
      </w:pPr>
      <w:bookmarkStart w:id="22" w:name="_Toc31958551"/>
      <w:r w:rsidRPr="00A3115C">
        <w:t>Farbe 3 (in Hexadezimal)</w:t>
      </w:r>
      <w:bookmarkEnd w:id="22"/>
    </w:p>
    <w:p w14:paraId="34C0F144" w14:textId="5DA75CEF" w:rsidR="008F199F" w:rsidRPr="00A3115C" w:rsidRDefault="00FA3301" w:rsidP="008F199F">
      <w:pPr>
        <w:spacing w:after="200" w:line="240" w:lineRule="auto"/>
      </w:pPr>
      <w:r w:rsidRPr="00A3115C">
        <w:t>#</w:t>
      </w:r>
      <w:r w:rsidR="00874E1B" w:rsidRPr="00A3115C">
        <w:t>000</w:t>
      </w:r>
      <w:r w:rsidR="00383B43" w:rsidRPr="00A3115C">
        <w:t>0</w:t>
      </w:r>
      <w:r w:rsidR="00874E1B" w:rsidRPr="00A3115C">
        <w:t>00</w:t>
      </w:r>
      <w:r w:rsidRPr="00A3115C">
        <w:t>: Schrif</w:t>
      </w:r>
      <w:r w:rsidR="0067764B" w:rsidRPr="00A3115C">
        <w:t xml:space="preserve">ten </w:t>
      </w:r>
    </w:p>
    <w:p w14:paraId="2B2F0B44" w14:textId="2D257C56" w:rsidR="008F199F" w:rsidRPr="00A3115C" w:rsidRDefault="00D266BC" w:rsidP="008F199F">
      <w:pPr>
        <w:spacing w:after="200" w:line="240" w:lineRule="auto"/>
      </w:pPr>
      <w:r>
        <w:rPr>
          <w:noProof/>
        </w:rPr>
        <w:drawing>
          <wp:anchor distT="0" distB="0" distL="114300" distR="114300" simplePos="0" relativeHeight="251658240" behindDoc="1" locked="0" layoutInCell="1" allowOverlap="1" wp14:anchorId="5EAAC420" wp14:editId="121FC4BD">
            <wp:simplePos x="0" y="0"/>
            <wp:positionH relativeFrom="column">
              <wp:posOffset>-23495</wp:posOffset>
            </wp:positionH>
            <wp:positionV relativeFrom="paragraph">
              <wp:posOffset>72390</wp:posOffset>
            </wp:positionV>
            <wp:extent cx="4146550" cy="1651000"/>
            <wp:effectExtent l="0" t="0" r="6350" b="6350"/>
            <wp:wrapTight wrapText="bothSides">
              <wp:wrapPolygon edited="0">
                <wp:start x="0" y="0"/>
                <wp:lineTo x="0" y="21434"/>
                <wp:lineTo x="21534" y="21434"/>
                <wp:lineTo x="21534" y="0"/>
                <wp:lineTo x="0" y="0"/>
              </wp:wrapPolygon>
            </wp:wrapTight>
            <wp:docPr id="884366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38" t="9610" r="3156" b="40419"/>
                    <a:stretch/>
                  </pic:blipFill>
                  <pic:spPr bwMode="auto">
                    <a:xfrm>
                      <a:off x="0" y="0"/>
                      <a:ext cx="4146550" cy="165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DEADA9" w14:textId="77777777" w:rsidR="00C16E93" w:rsidRPr="00A3115C" w:rsidRDefault="00C16E93" w:rsidP="008F199F">
      <w:pPr>
        <w:spacing w:after="200" w:line="240" w:lineRule="auto"/>
      </w:pPr>
    </w:p>
    <w:p w14:paraId="60D2031C" w14:textId="77777777" w:rsidR="0067764B" w:rsidRPr="00A3115C" w:rsidRDefault="0067764B" w:rsidP="008F199F">
      <w:pPr>
        <w:spacing w:after="200" w:line="240" w:lineRule="auto"/>
      </w:pPr>
    </w:p>
    <w:p w14:paraId="29E59FCB" w14:textId="77777777" w:rsidR="00D266BC" w:rsidRDefault="00D266BC" w:rsidP="008F199F">
      <w:pPr>
        <w:spacing w:after="200" w:line="240" w:lineRule="auto"/>
      </w:pPr>
    </w:p>
    <w:p w14:paraId="71F17DBB" w14:textId="77777777" w:rsidR="00D266BC" w:rsidRDefault="00D266BC" w:rsidP="008F199F">
      <w:pPr>
        <w:spacing w:after="200" w:line="240" w:lineRule="auto"/>
      </w:pPr>
    </w:p>
    <w:p w14:paraId="1265679A" w14:textId="77777777" w:rsidR="00D266BC" w:rsidRDefault="00D266BC" w:rsidP="008F199F">
      <w:pPr>
        <w:spacing w:after="200" w:line="240" w:lineRule="auto"/>
      </w:pPr>
    </w:p>
    <w:p w14:paraId="71CD22AF" w14:textId="77777777" w:rsidR="00D266BC" w:rsidRDefault="00D266BC" w:rsidP="008F199F">
      <w:pPr>
        <w:spacing w:after="200" w:line="240" w:lineRule="auto"/>
      </w:pPr>
    </w:p>
    <w:p w14:paraId="72A006C4" w14:textId="77777777" w:rsidR="00D266BC" w:rsidRDefault="00D266BC" w:rsidP="008F199F">
      <w:pPr>
        <w:spacing w:after="200" w:line="240" w:lineRule="auto"/>
      </w:pPr>
    </w:p>
    <w:p w14:paraId="62293B0A" w14:textId="77777777" w:rsidR="00D266BC" w:rsidRDefault="00D266BC" w:rsidP="008F199F">
      <w:pPr>
        <w:spacing w:after="200" w:line="240" w:lineRule="auto"/>
      </w:pPr>
    </w:p>
    <w:p w14:paraId="1CAF9985" w14:textId="77777777" w:rsidR="00D266BC" w:rsidRDefault="00D266BC" w:rsidP="008F199F">
      <w:pPr>
        <w:spacing w:after="200" w:line="240" w:lineRule="auto"/>
      </w:pPr>
    </w:p>
    <w:p w14:paraId="4769AD05" w14:textId="77777777" w:rsidR="0067764B" w:rsidRDefault="0067764B" w:rsidP="008F199F">
      <w:pPr>
        <w:spacing w:after="200" w:line="240" w:lineRule="auto"/>
      </w:pPr>
    </w:p>
    <w:p w14:paraId="55783377" w14:textId="77777777" w:rsidR="00985CC1" w:rsidRDefault="00985CC1" w:rsidP="008F199F">
      <w:pPr>
        <w:spacing w:after="200" w:line="240" w:lineRule="auto"/>
      </w:pPr>
    </w:p>
    <w:p w14:paraId="6BD10434" w14:textId="77777777" w:rsidR="00985CC1" w:rsidRPr="00A3115C" w:rsidRDefault="00985CC1" w:rsidP="008F199F">
      <w:pPr>
        <w:spacing w:after="200" w:line="240" w:lineRule="auto"/>
      </w:pPr>
    </w:p>
    <w:p w14:paraId="46CFE940" w14:textId="77777777" w:rsidR="008F199F" w:rsidRPr="00A3115C" w:rsidRDefault="008F199F" w:rsidP="00EB19C2">
      <w:pPr>
        <w:pStyle w:val="berschrift1"/>
      </w:pPr>
      <w:bookmarkStart w:id="23" w:name="_Toc31958552"/>
      <w:r w:rsidRPr="00A3115C">
        <w:t>Schriftarten</w:t>
      </w:r>
      <w:bookmarkEnd w:id="23"/>
    </w:p>
    <w:p w14:paraId="313419E9" w14:textId="77777777" w:rsidR="008F199F" w:rsidRPr="00A3115C" w:rsidRDefault="008F199F" w:rsidP="00EB19C2">
      <w:pPr>
        <w:pStyle w:val="berschrift2"/>
      </w:pPr>
      <w:bookmarkStart w:id="24" w:name="_Toc31958553"/>
      <w:r w:rsidRPr="00A3115C">
        <w:t>Schriftart 1</w:t>
      </w:r>
      <w:bookmarkEnd w:id="24"/>
    </w:p>
    <w:p w14:paraId="36D2DB6F" w14:textId="387C565E" w:rsidR="008F199F" w:rsidRPr="00A3115C" w:rsidRDefault="00907F1F" w:rsidP="008F199F">
      <w:pPr>
        <w:spacing w:after="200" w:line="240" w:lineRule="auto"/>
      </w:pPr>
      <w:r w:rsidRPr="00A3115C">
        <w:t>Arial</w:t>
      </w:r>
    </w:p>
    <w:p w14:paraId="5238F85B" w14:textId="77777777" w:rsidR="008F199F" w:rsidRPr="00A3115C" w:rsidRDefault="008F199F" w:rsidP="008F199F">
      <w:pPr>
        <w:spacing w:after="200" w:line="240" w:lineRule="auto"/>
      </w:pPr>
    </w:p>
    <w:p w14:paraId="6E9C9C63" w14:textId="77777777" w:rsidR="008F199F" w:rsidRPr="00A3115C" w:rsidRDefault="008F199F" w:rsidP="00EB19C2">
      <w:pPr>
        <w:pStyle w:val="berschrift2"/>
      </w:pPr>
      <w:bookmarkStart w:id="25" w:name="_Toc31958554"/>
      <w:r w:rsidRPr="00A3115C">
        <w:t>Schriftart 2</w:t>
      </w:r>
      <w:bookmarkEnd w:id="25"/>
    </w:p>
    <w:p w14:paraId="0928804C" w14:textId="65D60F8E" w:rsidR="00695B53" w:rsidRPr="00A3115C" w:rsidRDefault="00907F1F" w:rsidP="008F199F">
      <w:pPr>
        <w:spacing w:after="200" w:line="240" w:lineRule="auto"/>
      </w:pPr>
      <w:r w:rsidRPr="00A3115C">
        <w:t>Sa</w:t>
      </w:r>
      <w:r w:rsidR="00F45AEC" w:rsidRPr="00A3115C">
        <w:t>ns-Serif</w:t>
      </w:r>
    </w:p>
    <w:p w14:paraId="71CEA0AC" w14:textId="77777777" w:rsidR="00695B53" w:rsidRPr="00A3115C" w:rsidRDefault="00695B53" w:rsidP="008F199F">
      <w:pPr>
        <w:spacing w:after="200" w:line="240" w:lineRule="auto"/>
        <w:rPr>
          <w:highlight w:val="yellow"/>
        </w:rPr>
      </w:pPr>
    </w:p>
    <w:p w14:paraId="1EF6E81D" w14:textId="77777777" w:rsidR="00695B53" w:rsidRPr="00A3115C" w:rsidRDefault="00B52795" w:rsidP="00695B53">
      <w:pPr>
        <w:pStyle w:val="berschrift1"/>
      </w:pPr>
      <w:bookmarkStart w:id="26" w:name="_Toc31958555"/>
      <w:r w:rsidRPr="00A3115C">
        <w:t>Testkonzept</w:t>
      </w:r>
      <w:bookmarkEnd w:id="26"/>
    </w:p>
    <w:p w14:paraId="538004AC" w14:textId="3C22CBE0" w:rsidR="00B52795" w:rsidRPr="00A3115C" w:rsidRDefault="00B52795" w:rsidP="00D76F03">
      <w:pPr>
        <w:pStyle w:val="berschrift2"/>
      </w:pPr>
      <w:bookmarkStart w:id="27" w:name="_Toc31958556"/>
      <w:r w:rsidRPr="00A3115C">
        <w:t>Testfälle</w:t>
      </w:r>
      <w:bookmarkEnd w:id="27"/>
    </w:p>
    <w:tbl>
      <w:tblPr>
        <w:tblStyle w:val="Bbc"/>
        <w:tblW w:w="9292" w:type="dxa"/>
        <w:tblLook w:val="04A0" w:firstRow="1" w:lastRow="0" w:firstColumn="1" w:lastColumn="0" w:noHBand="0" w:noVBand="1"/>
      </w:tblPr>
      <w:tblGrid>
        <w:gridCol w:w="2020"/>
        <w:gridCol w:w="7272"/>
      </w:tblGrid>
      <w:tr w:rsidR="00695B53" w:rsidRPr="00A3115C" w14:paraId="395C669D"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71401C4D" w14:textId="77777777" w:rsidR="00695B53" w:rsidRPr="00A3115C" w:rsidRDefault="00695B53">
            <w:r w:rsidRPr="00A3115C">
              <w:t>Abschnitt</w:t>
            </w:r>
          </w:p>
        </w:tc>
        <w:tc>
          <w:tcPr>
            <w:tcW w:w="7272" w:type="dxa"/>
          </w:tcPr>
          <w:p w14:paraId="438AA803" w14:textId="77777777" w:rsidR="00695B53" w:rsidRPr="00A3115C" w:rsidRDefault="00695B53">
            <w:r w:rsidRPr="00A3115C">
              <w:t>Inhalt</w:t>
            </w:r>
          </w:p>
        </w:tc>
      </w:tr>
      <w:tr w:rsidR="00695B53" w:rsidRPr="00A3115C" w14:paraId="49D8C41A" w14:textId="77777777">
        <w:tc>
          <w:tcPr>
            <w:tcW w:w="2020" w:type="dxa"/>
          </w:tcPr>
          <w:p w14:paraId="28D9619D" w14:textId="77777777" w:rsidR="00695B53" w:rsidRPr="00A3115C" w:rsidRDefault="00695B53">
            <w:r w:rsidRPr="00A3115C">
              <w:t>ID</w:t>
            </w:r>
          </w:p>
        </w:tc>
        <w:tc>
          <w:tcPr>
            <w:tcW w:w="7272" w:type="dxa"/>
          </w:tcPr>
          <w:p w14:paraId="36828FF0" w14:textId="670DBE06" w:rsidR="00695B53" w:rsidRPr="00A3115C" w:rsidRDefault="005E65B2">
            <w:r w:rsidRPr="00A3115C">
              <w:t>TF01</w:t>
            </w:r>
          </w:p>
        </w:tc>
      </w:tr>
      <w:tr w:rsidR="00695B53" w:rsidRPr="00A3115C" w14:paraId="099FD7F1" w14:textId="77777777">
        <w:tc>
          <w:tcPr>
            <w:tcW w:w="2020" w:type="dxa"/>
          </w:tcPr>
          <w:p w14:paraId="1BE7F217" w14:textId="77777777" w:rsidR="00695B53" w:rsidRPr="00A3115C" w:rsidRDefault="00695B53">
            <w:r w:rsidRPr="00A3115C">
              <w:t>Anforderungen</w:t>
            </w:r>
          </w:p>
        </w:tc>
        <w:tc>
          <w:tcPr>
            <w:tcW w:w="7272" w:type="dxa"/>
          </w:tcPr>
          <w:p w14:paraId="2C3F0B43" w14:textId="0970F3F1" w:rsidR="00695B53" w:rsidRPr="008E1DB8" w:rsidRDefault="009048FF" w:rsidP="000E6675">
            <w:pPr>
              <w:rPr>
                <w:highlight w:val="yellow"/>
                <w:lang w:val="de-CH"/>
              </w:rPr>
            </w:pPr>
            <w:r w:rsidRPr="006110DE">
              <w:rPr>
                <w:lang w:val="de-CH"/>
              </w:rPr>
              <w:t xml:space="preserve">Ob </w:t>
            </w:r>
            <w:r w:rsidR="0069169C" w:rsidRPr="006110DE">
              <w:rPr>
                <w:lang w:val="de-CH"/>
              </w:rPr>
              <w:t xml:space="preserve">sich die Seite </w:t>
            </w:r>
            <w:r w:rsidR="000E6675" w:rsidRPr="006110DE">
              <w:rPr>
                <w:lang w:val="de-CH"/>
              </w:rPr>
              <w:t xml:space="preserve">Über </w:t>
            </w:r>
            <w:r w:rsidR="00BA5624" w:rsidRPr="006110DE">
              <w:rPr>
                <w:lang w:val="de-CH"/>
              </w:rPr>
              <w:t>uns wie</w:t>
            </w:r>
            <w:r w:rsidR="0069169C" w:rsidRPr="006110DE">
              <w:rPr>
                <w:lang w:val="de-CH"/>
              </w:rPr>
              <w:t xml:space="preserve"> man </w:t>
            </w:r>
            <w:r w:rsidR="00BA5624" w:rsidRPr="006110DE">
              <w:rPr>
                <w:lang w:val="de-CH"/>
              </w:rPr>
              <w:t>will,</w:t>
            </w:r>
            <w:r w:rsidR="0069169C" w:rsidRPr="006110DE">
              <w:rPr>
                <w:lang w:val="de-CH"/>
              </w:rPr>
              <w:t xml:space="preserve"> reagiert</w:t>
            </w:r>
            <w:r w:rsidR="0032508E" w:rsidRPr="006110DE">
              <w:rPr>
                <w:lang w:val="de-CH"/>
              </w:rPr>
              <w:t>.</w:t>
            </w:r>
          </w:p>
        </w:tc>
      </w:tr>
      <w:tr w:rsidR="00695B53" w:rsidRPr="00A3115C" w14:paraId="67FB9D15" w14:textId="77777777">
        <w:tc>
          <w:tcPr>
            <w:tcW w:w="2020" w:type="dxa"/>
          </w:tcPr>
          <w:p w14:paraId="542C00C8" w14:textId="77777777" w:rsidR="00695B53" w:rsidRPr="00A3115C" w:rsidRDefault="00695B53">
            <w:r w:rsidRPr="00A3115C">
              <w:t>Vorbedingungen</w:t>
            </w:r>
          </w:p>
        </w:tc>
        <w:tc>
          <w:tcPr>
            <w:tcW w:w="7272" w:type="dxa"/>
          </w:tcPr>
          <w:p w14:paraId="3726D664" w14:textId="3E1387AB" w:rsidR="00695B53" w:rsidRPr="00F91D13" w:rsidRDefault="00620F4B" w:rsidP="00620F4B">
            <w:pPr>
              <w:rPr>
                <w:highlight w:val="yellow"/>
                <w:lang w:val="de-CH"/>
              </w:rPr>
            </w:pPr>
            <w:r>
              <w:t xml:space="preserve">Es existiert eine </w:t>
            </w:r>
            <w:r w:rsidR="00BA5624">
              <w:t>Seite,</w:t>
            </w:r>
            <w:r>
              <w:t xml:space="preserve"> die </w:t>
            </w:r>
            <w:r w:rsidR="00D468CA">
              <w:t>ein Home hat und alle add ons</w:t>
            </w:r>
          </w:p>
        </w:tc>
      </w:tr>
      <w:tr w:rsidR="00695B53" w:rsidRPr="00A3115C" w14:paraId="30C3C2E7" w14:textId="77777777">
        <w:tc>
          <w:tcPr>
            <w:tcW w:w="2020" w:type="dxa"/>
          </w:tcPr>
          <w:p w14:paraId="3AC617E7" w14:textId="77777777" w:rsidR="00695B53" w:rsidRPr="00A3115C" w:rsidRDefault="00695B53">
            <w:r w:rsidRPr="00A3115C">
              <w:t>Ablauf</w:t>
            </w:r>
          </w:p>
        </w:tc>
        <w:tc>
          <w:tcPr>
            <w:tcW w:w="7272" w:type="dxa"/>
          </w:tcPr>
          <w:p w14:paraId="15C30092" w14:textId="0157C513" w:rsidR="00695B53" w:rsidRPr="00A3115C" w:rsidRDefault="003F69AB" w:rsidP="00695B53">
            <w:pPr>
              <w:pStyle w:val="KeinLeerraum"/>
              <w:numPr>
                <w:ilvl w:val="0"/>
                <w:numId w:val="5"/>
              </w:numPr>
              <w:rPr>
                <w:rFonts w:ascii="Frutiger 45 Light" w:hAnsi="Frutiger 45 Light"/>
                <w:lang w:val="de-DE"/>
              </w:rPr>
            </w:pPr>
            <w:r w:rsidRPr="00A3115C">
              <w:rPr>
                <w:rFonts w:ascii="Frutiger 45 Light" w:hAnsi="Frutiger 45 Light"/>
                <w:lang w:val="de-DE"/>
              </w:rPr>
              <w:t xml:space="preserve">Auf der Startseite wird </w:t>
            </w:r>
            <w:r w:rsidR="00BA5624" w:rsidRPr="00A3115C">
              <w:rPr>
                <w:rFonts w:ascii="Frutiger 45 Light" w:hAnsi="Frutiger 45 Light"/>
                <w:lang w:val="de-DE"/>
              </w:rPr>
              <w:t>über</w:t>
            </w:r>
            <w:r w:rsidRPr="00A3115C">
              <w:rPr>
                <w:rFonts w:ascii="Frutiger 45 Light" w:hAnsi="Frutiger 45 Light"/>
                <w:lang w:val="de-DE"/>
              </w:rPr>
              <w:t xml:space="preserve"> uns angeklickt</w:t>
            </w:r>
          </w:p>
          <w:p w14:paraId="74F9AFB6" w14:textId="3D5E136B" w:rsidR="00695B53" w:rsidRPr="00A3115C" w:rsidRDefault="00A21E87" w:rsidP="00695B53">
            <w:pPr>
              <w:pStyle w:val="KeinLeerraum"/>
              <w:numPr>
                <w:ilvl w:val="0"/>
                <w:numId w:val="5"/>
              </w:numPr>
              <w:rPr>
                <w:rFonts w:ascii="Frutiger 45 Light" w:hAnsi="Frutiger 45 Light"/>
                <w:lang w:val="de-DE"/>
              </w:rPr>
            </w:pPr>
            <w:r w:rsidRPr="00A3115C">
              <w:rPr>
                <w:rFonts w:ascii="Frutiger 45 Light" w:hAnsi="Frutiger 45 Light"/>
                <w:lang w:val="de-DE"/>
              </w:rPr>
              <w:t>Man hovert mit der Maus über die Bilder</w:t>
            </w:r>
          </w:p>
          <w:p w14:paraId="29D6CEAE" w14:textId="4C04190D" w:rsidR="00695B53" w:rsidRPr="00A3115C" w:rsidRDefault="00A21E87" w:rsidP="00695B53">
            <w:pPr>
              <w:pStyle w:val="KeinLeerraum"/>
              <w:numPr>
                <w:ilvl w:val="0"/>
                <w:numId w:val="5"/>
              </w:numPr>
              <w:rPr>
                <w:rFonts w:ascii="Frutiger 45 Light" w:hAnsi="Frutiger 45 Light"/>
                <w:lang w:val="de-DE"/>
              </w:rPr>
            </w:pPr>
            <w:r w:rsidRPr="00A3115C">
              <w:rPr>
                <w:rFonts w:ascii="Frutiger 45 Light" w:hAnsi="Frutiger 45 Light"/>
                <w:lang w:val="de-DE"/>
              </w:rPr>
              <w:t xml:space="preserve">Das Mausrad wird gedreht und </w:t>
            </w:r>
            <w:r w:rsidR="009048FF" w:rsidRPr="00A3115C">
              <w:rPr>
                <w:rFonts w:ascii="Frutiger 45 Light" w:hAnsi="Frutiger 45 Light"/>
                <w:lang w:val="de-DE"/>
              </w:rPr>
              <w:t>man gelingt langsam nach unten</w:t>
            </w:r>
          </w:p>
        </w:tc>
      </w:tr>
      <w:tr w:rsidR="00695B53" w:rsidRPr="00A3115C" w14:paraId="13809274" w14:textId="77777777">
        <w:tc>
          <w:tcPr>
            <w:tcW w:w="2020" w:type="dxa"/>
          </w:tcPr>
          <w:p w14:paraId="6118DBA7" w14:textId="77777777" w:rsidR="00695B53" w:rsidRPr="00A3115C" w:rsidRDefault="00695B53">
            <w:r w:rsidRPr="00A3115C">
              <w:t>Erwartetes Resultat</w:t>
            </w:r>
          </w:p>
        </w:tc>
        <w:tc>
          <w:tcPr>
            <w:tcW w:w="7272" w:type="dxa"/>
          </w:tcPr>
          <w:p w14:paraId="11AF774D" w14:textId="3DAA8E8A" w:rsidR="00695B53" w:rsidRPr="00A3115C" w:rsidRDefault="00C22A64">
            <w:r w:rsidRPr="00A3115C">
              <w:t>Wi</w:t>
            </w:r>
            <w:r w:rsidR="00B16E56" w:rsidRPr="00A3115C">
              <w:t>r</w:t>
            </w:r>
            <w:r w:rsidRPr="00A3115C">
              <w:t xml:space="preserve"> </w:t>
            </w:r>
            <w:r w:rsidR="003F69AB" w:rsidRPr="00A3115C">
              <w:t>erwarten,</w:t>
            </w:r>
            <w:r w:rsidRPr="00A3115C">
              <w:t xml:space="preserve"> dass </w:t>
            </w:r>
            <w:r w:rsidR="00552114" w:rsidRPr="00A3115C">
              <w:t xml:space="preserve">sich die </w:t>
            </w:r>
            <w:r w:rsidR="003F69AB" w:rsidRPr="00A3115C">
              <w:t>über</w:t>
            </w:r>
            <w:r w:rsidR="00552114" w:rsidRPr="00A3115C">
              <w:t xml:space="preserve"> </w:t>
            </w:r>
            <w:r w:rsidR="003F69AB" w:rsidRPr="00A3115C">
              <w:t>u</w:t>
            </w:r>
            <w:r w:rsidR="00552114" w:rsidRPr="00A3115C">
              <w:t>ns Seite problemlos bedienen lässt</w:t>
            </w:r>
            <w:r w:rsidR="009048FF" w:rsidRPr="00A3115C">
              <w:t>.</w:t>
            </w:r>
          </w:p>
        </w:tc>
      </w:tr>
      <w:tr w:rsidR="0069169C" w:rsidRPr="00A3115C" w14:paraId="6E78C45E" w14:textId="77777777" w:rsidTr="0069169C">
        <w:tc>
          <w:tcPr>
            <w:tcW w:w="2020" w:type="dxa"/>
          </w:tcPr>
          <w:p w14:paraId="290B6A25" w14:textId="77777777" w:rsidR="009419A4" w:rsidRPr="00A3115C" w:rsidRDefault="009419A4" w:rsidP="002753BE">
            <w:pPr>
              <w:rPr>
                <w:color w:val="0070C0"/>
              </w:rPr>
            </w:pPr>
          </w:p>
          <w:p w14:paraId="6A1120EB" w14:textId="0AD1ADF6" w:rsidR="0069169C" w:rsidRPr="00A3115C" w:rsidRDefault="0069169C">
            <w:r w:rsidRPr="00A3115C">
              <w:rPr>
                <w:color w:val="0070C0"/>
              </w:rPr>
              <w:t>Abschnitt</w:t>
            </w:r>
          </w:p>
        </w:tc>
        <w:tc>
          <w:tcPr>
            <w:tcW w:w="7272" w:type="dxa"/>
          </w:tcPr>
          <w:p w14:paraId="6630C707" w14:textId="77777777" w:rsidR="009419A4" w:rsidRPr="00A3115C" w:rsidRDefault="009419A4">
            <w:pPr>
              <w:rPr>
                <w:color w:val="0070C0"/>
              </w:rPr>
            </w:pPr>
          </w:p>
          <w:p w14:paraId="2E28CE22" w14:textId="35F3D4A0" w:rsidR="0069169C" w:rsidRPr="00A3115C" w:rsidRDefault="0069169C">
            <w:r w:rsidRPr="00A3115C">
              <w:rPr>
                <w:color w:val="0070C0"/>
              </w:rPr>
              <w:t>Inhalt</w:t>
            </w:r>
          </w:p>
        </w:tc>
      </w:tr>
      <w:tr w:rsidR="0069169C" w:rsidRPr="00A3115C" w14:paraId="7F215215" w14:textId="77777777" w:rsidTr="0069169C">
        <w:tc>
          <w:tcPr>
            <w:tcW w:w="2020" w:type="dxa"/>
          </w:tcPr>
          <w:p w14:paraId="2A123812" w14:textId="77777777" w:rsidR="0069169C" w:rsidRPr="00A3115C" w:rsidRDefault="0069169C">
            <w:r w:rsidRPr="00A3115C">
              <w:t>ID</w:t>
            </w:r>
          </w:p>
        </w:tc>
        <w:tc>
          <w:tcPr>
            <w:tcW w:w="7272" w:type="dxa"/>
          </w:tcPr>
          <w:p w14:paraId="17FDD000" w14:textId="3BBEFD85" w:rsidR="0069169C" w:rsidRPr="00A3115C" w:rsidRDefault="0069169C">
            <w:r w:rsidRPr="00A3115C">
              <w:t>TF0</w:t>
            </w:r>
            <w:r w:rsidR="009419A4" w:rsidRPr="00A3115C">
              <w:t>2</w:t>
            </w:r>
          </w:p>
        </w:tc>
      </w:tr>
      <w:tr w:rsidR="0069169C" w:rsidRPr="00A3115C" w14:paraId="273CD465" w14:textId="77777777" w:rsidTr="0069169C">
        <w:tc>
          <w:tcPr>
            <w:tcW w:w="2020" w:type="dxa"/>
          </w:tcPr>
          <w:p w14:paraId="3C56F7C6" w14:textId="77777777" w:rsidR="0069169C" w:rsidRPr="00A3115C" w:rsidRDefault="0069169C">
            <w:r w:rsidRPr="00A3115C">
              <w:t>Anforderungen</w:t>
            </w:r>
          </w:p>
        </w:tc>
        <w:tc>
          <w:tcPr>
            <w:tcW w:w="7272" w:type="dxa"/>
          </w:tcPr>
          <w:p w14:paraId="6F6C426A" w14:textId="52BAAD84" w:rsidR="0069169C" w:rsidRPr="00A3115C" w:rsidRDefault="007015F5">
            <w:pPr>
              <w:rPr>
                <w:highlight w:val="yellow"/>
              </w:rPr>
            </w:pPr>
            <w:r w:rsidRPr="00A3115C">
              <w:t>Die Anforderungen beim</w:t>
            </w:r>
            <w:r w:rsidR="002E5BAA" w:rsidRPr="00A3115C">
              <w:t xml:space="preserve"> Kontakt</w:t>
            </w:r>
            <w:r w:rsidR="00695347" w:rsidRPr="00A3115C">
              <w:t>feld</w:t>
            </w:r>
          </w:p>
        </w:tc>
      </w:tr>
      <w:tr w:rsidR="0069169C" w:rsidRPr="00A3115C" w14:paraId="2AB6F4A6" w14:textId="77777777" w:rsidTr="0069169C">
        <w:tc>
          <w:tcPr>
            <w:tcW w:w="2020" w:type="dxa"/>
          </w:tcPr>
          <w:p w14:paraId="63ACF224" w14:textId="77777777" w:rsidR="0069169C" w:rsidRPr="00A3115C" w:rsidRDefault="0069169C">
            <w:r w:rsidRPr="00A3115C">
              <w:t>Vorbedingungen</w:t>
            </w:r>
          </w:p>
        </w:tc>
        <w:tc>
          <w:tcPr>
            <w:tcW w:w="7272" w:type="dxa"/>
          </w:tcPr>
          <w:p w14:paraId="7CD24BE8" w14:textId="765A05B4" w:rsidR="0069169C" w:rsidRPr="0088171B" w:rsidRDefault="00D468CA" w:rsidP="002B5EFE">
            <w:pPr>
              <w:rPr>
                <w:highlight w:val="yellow"/>
                <w:lang w:val="de-CH"/>
              </w:rPr>
            </w:pPr>
            <w:r>
              <w:t xml:space="preserve">Es existiert ein </w:t>
            </w:r>
            <w:r w:rsidR="002B5EFE">
              <w:t>Kontaktfeld,</w:t>
            </w:r>
            <w:r>
              <w:t xml:space="preserve"> indem </w:t>
            </w:r>
            <w:r w:rsidR="00D47F29">
              <w:t>man etwas eingeben kann</w:t>
            </w:r>
            <w:r w:rsidR="00BA5624">
              <w:t>.</w:t>
            </w:r>
          </w:p>
        </w:tc>
      </w:tr>
      <w:tr w:rsidR="0069169C" w:rsidRPr="00A3115C" w14:paraId="312A56B2" w14:textId="77777777" w:rsidTr="0069169C">
        <w:tc>
          <w:tcPr>
            <w:tcW w:w="2020" w:type="dxa"/>
          </w:tcPr>
          <w:p w14:paraId="47D45766" w14:textId="77777777" w:rsidR="0069169C" w:rsidRPr="00A3115C" w:rsidRDefault="0069169C">
            <w:r w:rsidRPr="00A3115C">
              <w:t>Ablauf</w:t>
            </w:r>
          </w:p>
        </w:tc>
        <w:tc>
          <w:tcPr>
            <w:tcW w:w="7272" w:type="dxa"/>
          </w:tcPr>
          <w:p w14:paraId="3829CEC1" w14:textId="45D9298C" w:rsidR="0069169C" w:rsidRPr="00A3115C" w:rsidRDefault="0069169C" w:rsidP="0069169C">
            <w:pPr>
              <w:pStyle w:val="KeinLeerraum"/>
              <w:numPr>
                <w:ilvl w:val="0"/>
                <w:numId w:val="5"/>
              </w:numPr>
              <w:rPr>
                <w:rFonts w:ascii="Frutiger 45 Light" w:hAnsi="Frutiger 45 Light"/>
                <w:lang w:val="de-DE"/>
              </w:rPr>
            </w:pPr>
            <w:r w:rsidRPr="00A3115C">
              <w:rPr>
                <w:rFonts w:ascii="Frutiger 45 Light" w:hAnsi="Frutiger 45 Light"/>
                <w:lang w:val="de-DE"/>
              </w:rPr>
              <w:t xml:space="preserve">Auf der Startseite wird </w:t>
            </w:r>
            <w:r w:rsidR="00A70799" w:rsidRPr="00A3115C">
              <w:rPr>
                <w:rFonts w:ascii="Frutiger 45 Light" w:hAnsi="Frutiger 45 Light"/>
                <w:lang w:val="de-DE"/>
              </w:rPr>
              <w:t>Kontakt</w:t>
            </w:r>
            <w:r w:rsidRPr="00A3115C">
              <w:rPr>
                <w:rFonts w:ascii="Frutiger 45 Light" w:hAnsi="Frutiger 45 Light"/>
                <w:lang w:val="de-DE"/>
              </w:rPr>
              <w:t xml:space="preserve"> angeklickt</w:t>
            </w:r>
          </w:p>
          <w:p w14:paraId="36ED8EC4" w14:textId="056C0880" w:rsidR="0069169C" w:rsidRPr="00A3115C" w:rsidRDefault="00A70799" w:rsidP="0069169C">
            <w:pPr>
              <w:pStyle w:val="KeinLeerraum"/>
              <w:numPr>
                <w:ilvl w:val="0"/>
                <w:numId w:val="5"/>
              </w:numPr>
              <w:rPr>
                <w:rFonts w:ascii="Frutiger 45 Light" w:hAnsi="Frutiger 45 Light"/>
                <w:lang w:val="de-DE"/>
              </w:rPr>
            </w:pPr>
            <w:r w:rsidRPr="00A3115C">
              <w:rPr>
                <w:rFonts w:ascii="Frutiger 45 Light" w:hAnsi="Frutiger 45 Light"/>
                <w:lang w:val="de-DE"/>
              </w:rPr>
              <w:t>Der Vorname, Nachname</w:t>
            </w:r>
            <w:r w:rsidR="0016788B" w:rsidRPr="00A3115C">
              <w:rPr>
                <w:rFonts w:ascii="Frutiger 45 Light" w:hAnsi="Frutiger 45 Light"/>
                <w:lang w:val="de-DE"/>
              </w:rPr>
              <w:t>, E-Mail und deine Nachricht</w:t>
            </w:r>
          </w:p>
          <w:p w14:paraId="528AC813" w14:textId="6A3751CD" w:rsidR="0069169C" w:rsidRPr="00A3115C" w:rsidRDefault="0016788B" w:rsidP="0069169C">
            <w:pPr>
              <w:pStyle w:val="KeinLeerraum"/>
              <w:numPr>
                <w:ilvl w:val="0"/>
                <w:numId w:val="5"/>
              </w:numPr>
              <w:rPr>
                <w:rFonts w:ascii="Frutiger 45 Light" w:hAnsi="Frutiger 45 Light"/>
                <w:lang w:val="de-DE"/>
              </w:rPr>
            </w:pPr>
            <w:r w:rsidRPr="00A3115C">
              <w:rPr>
                <w:rFonts w:ascii="Frutiger 45 Light" w:hAnsi="Frutiger 45 Light"/>
                <w:lang w:val="de-DE"/>
              </w:rPr>
              <w:t xml:space="preserve">Absenden wird gedrückt und </w:t>
            </w:r>
            <w:r w:rsidR="006133DC" w:rsidRPr="00A3115C">
              <w:rPr>
                <w:rFonts w:ascii="Frutiger 45 Light" w:hAnsi="Frutiger 45 Light"/>
                <w:lang w:val="de-DE"/>
              </w:rPr>
              <w:t xml:space="preserve">wenn man alles richtig eingegeben </w:t>
            </w:r>
            <w:r w:rsidR="00B16E56" w:rsidRPr="00A3115C">
              <w:rPr>
                <w:rFonts w:ascii="Frutiger 45 Light" w:hAnsi="Frutiger 45 Light"/>
                <w:lang w:val="de-DE"/>
              </w:rPr>
              <w:t>hat,</w:t>
            </w:r>
            <w:r w:rsidR="006133DC" w:rsidRPr="00A3115C">
              <w:rPr>
                <w:rFonts w:ascii="Frutiger 45 Light" w:hAnsi="Frutiger 45 Light"/>
                <w:lang w:val="de-DE"/>
              </w:rPr>
              <w:t xml:space="preserve"> sollte nichts </w:t>
            </w:r>
            <w:r w:rsidR="00CD5B20" w:rsidRPr="00A3115C">
              <w:rPr>
                <w:rFonts w:ascii="Frutiger 45 Light" w:hAnsi="Frutiger 45 Light"/>
                <w:lang w:val="de-DE"/>
              </w:rPr>
              <w:t>kommen,</w:t>
            </w:r>
            <w:r w:rsidR="006133DC" w:rsidRPr="00A3115C">
              <w:rPr>
                <w:rFonts w:ascii="Frutiger 45 Light" w:hAnsi="Frutiger 45 Light"/>
                <w:lang w:val="de-DE"/>
              </w:rPr>
              <w:t xml:space="preserve"> aber wenn man die Bedingungen nicht erfüllt </w:t>
            </w:r>
            <w:r w:rsidR="00CD5B20" w:rsidRPr="00A3115C">
              <w:rPr>
                <w:rFonts w:ascii="Frutiger 45 Light" w:hAnsi="Frutiger 45 Light"/>
                <w:lang w:val="de-DE"/>
              </w:rPr>
              <w:t>hat,</w:t>
            </w:r>
            <w:r w:rsidR="00BC54EC" w:rsidRPr="00A3115C">
              <w:rPr>
                <w:rFonts w:ascii="Frutiger 45 Light" w:hAnsi="Frutiger 45 Light"/>
                <w:lang w:val="de-DE"/>
              </w:rPr>
              <w:t xml:space="preserve"> kann man das nicht schicken</w:t>
            </w:r>
          </w:p>
        </w:tc>
      </w:tr>
      <w:tr w:rsidR="0069169C" w:rsidRPr="00A3115C" w14:paraId="6366865C" w14:textId="77777777" w:rsidTr="0069169C">
        <w:tc>
          <w:tcPr>
            <w:tcW w:w="2020" w:type="dxa"/>
          </w:tcPr>
          <w:p w14:paraId="404CC3AE" w14:textId="77777777" w:rsidR="0069169C" w:rsidRPr="00A3115C" w:rsidRDefault="0069169C">
            <w:r w:rsidRPr="00A3115C">
              <w:t>Erwartetes Resultat</w:t>
            </w:r>
          </w:p>
        </w:tc>
        <w:tc>
          <w:tcPr>
            <w:tcW w:w="7272" w:type="dxa"/>
          </w:tcPr>
          <w:p w14:paraId="5BFBBBF5" w14:textId="1E055AA1" w:rsidR="0069169C" w:rsidRPr="00A3115C" w:rsidRDefault="0069169C">
            <w:r w:rsidRPr="00A3115C">
              <w:t>Wi</w:t>
            </w:r>
            <w:r w:rsidR="00B16E56" w:rsidRPr="00A3115C">
              <w:t>r</w:t>
            </w:r>
            <w:r w:rsidRPr="00A3115C">
              <w:t xml:space="preserve"> erwarten, dass </w:t>
            </w:r>
            <w:r w:rsidR="00565493" w:rsidRPr="00A3115C">
              <w:t xml:space="preserve">die Fehlermeldungen ohne Probleme </w:t>
            </w:r>
            <w:r w:rsidR="00C05A7B" w:rsidRPr="00A3115C">
              <w:t>kommen.</w:t>
            </w:r>
          </w:p>
        </w:tc>
      </w:tr>
    </w:tbl>
    <w:p w14:paraId="6CE8609D" w14:textId="77777777" w:rsidR="00315085" w:rsidRDefault="00315085" w:rsidP="008F199F">
      <w:pPr>
        <w:spacing w:after="200" w:line="240" w:lineRule="auto"/>
        <w:rPr>
          <w:highlight w:val="yellow"/>
        </w:rPr>
      </w:pPr>
    </w:p>
    <w:p w14:paraId="10C681B4" w14:textId="77777777" w:rsidR="00985CC1" w:rsidRDefault="00985CC1" w:rsidP="008F199F">
      <w:pPr>
        <w:spacing w:after="200" w:line="240" w:lineRule="auto"/>
        <w:rPr>
          <w:highlight w:val="yellow"/>
        </w:rPr>
      </w:pPr>
    </w:p>
    <w:p w14:paraId="427AA86A" w14:textId="77777777" w:rsidR="00985CC1" w:rsidRDefault="00985CC1" w:rsidP="008F199F">
      <w:pPr>
        <w:spacing w:after="200" w:line="240" w:lineRule="auto"/>
        <w:rPr>
          <w:highlight w:val="yellow"/>
        </w:rPr>
      </w:pPr>
    </w:p>
    <w:p w14:paraId="516674E4" w14:textId="77777777" w:rsidR="00985CC1" w:rsidRDefault="00985CC1" w:rsidP="008F199F">
      <w:pPr>
        <w:spacing w:after="200" w:line="240" w:lineRule="auto"/>
        <w:rPr>
          <w:highlight w:val="yellow"/>
        </w:rPr>
      </w:pPr>
    </w:p>
    <w:p w14:paraId="0F60B45D" w14:textId="77777777" w:rsidR="00985CC1" w:rsidRPr="00A3115C" w:rsidRDefault="00985CC1" w:rsidP="008F199F">
      <w:pPr>
        <w:spacing w:after="200" w:line="240" w:lineRule="auto"/>
        <w:rPr>
          <w:highlight w:val="yellow"/>
        </w:rPr>
      </w:pPr>
    </w:p>
    <w:tbl>
      <w:tblPr>
        <w:tblStyle w:val="Bbc"/>
        <w:tblW w:w="9292" w:type="dxa"/>
        <w:tblLook w:val="04A0" w:firstRow="1" w:lastRow="0" w:firstColumn="1" w:lastColumn="0" w:noHBand="0" w:noVBand="1"/>
      </w:tblPr>
      <w:tblGrid>
        <w:gridCol w:w="2020"/>
        <w:gridCol w:w="7272"/>
      </w:tblGrid>
      <w:tr w:rsidR="00315085" w:rsidRPr="00A3115C" w14:paraId="60619C70"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076B8411" w14:textId="77777777" w:rsidR="00315085" w:rsidRPr="00A3115C" w:rsidRDefault="00315085">
            <w:r w:rsidRPr="00A3115C">
              <w:t>Abschnitt</w:t>
            </w:r>
          </w:p>
        </w:tc>
        <w:tc>
          <w:tcPr>
            <w:tcW w:w="7272" w:type="dxa"/>
          </w:tcPr>
          <w:p w14:paraId="42B622CB" w14:textId="77777777" w:rsidR="00315085" w:rsidRPr="00A3115C" w:rsidRDefault="00315085">
            <w:r w:rsidRPr="00A3115C">
              <w:t>Inhalt</w:t>
            </w:r>
          </w:p>
        </w:tc>
      </w:tr>
      <w:tr w:rsidR="00315085" w:rsidRPr="00A3115C" w14:paraId="02DF6105" w14:textId="77777777">
        <w:tc>
          <w:tcPr>
            <w:tcW w:w="2020" w:type="dxa"/>
          </w:tcPr>
          <w:p w14:paraId="1BBB5499" w14:textId="77777777" w:rsidR="00315085" w:rsidRPr="00A3115C" w:rsidRDefault="00315085">
            <w:r w:rsidRPr="00A3115C">
              <w:t>ID</w:t>
            </w:r>
          </w:p>
        </w:tc>
        <w:tc>
          <w:tcPr>
            <w:tcW w:w="7272" w:type="dxa"/>
          </w:tcPr>
          <w:p w14:paraId="7CA9383C" w14:textId="1287DA0E" w:rsidR="00315085" w:rsidRPr="00A3115C" w:rsidRDefault="00315085">
            <w:r w:rsidRPr="00A3115C">
              <w:t>TF03</w:t>
            </w:r>
          </w:p>
        </w:tc>
      </w:tr>
      <w:tr w:rsidR="00315085" w:rsidRPr="00A3115C" w14:paraId="0318E232" w14:textId="77777777">
        <w:tc>
          <w:tcPr>
            <w:tcW w:w="2020" w:type="dxa"/>
          </w:tcPr>
          <w:p w14:paraId="4E999CCF" w14:textId="77777777" w:rsidR="00315085" w:rsidRPr="00A3115C" w:rsidRDefault="00315085">
            <w:r w:rsidRPr="00A3115C">
              <w:t>Anforderungen</w:t>
            </w:r>
          </w:p>
        </w:tc>
        <w:tc>
          <w:tcPr>
            <w:tcW w:w="7272" w:type="dxa"/>
          </w:tcPr>
          <w:p w14:paraId="7621A08B" w14:textId="1C304785" w:rsidR="00315085" w:rsidRPr="00A3115C" w:rsidRDefault="00D54D21">
            <w:pPr>
              <w:rPr>
                <w:highlight w:val="yellow"/>
              </w:rPr>
            </w:pPr>
            <w:r>
              <w:t>Logo als Home</w:t>
            </w:r>
          </w:p>
        </w:tc>
      </w:tr>
      <w:tr w:rsidR="00315085" w:rsidRPr="00A3115C" w14:paraId="49BD9017" w14:textId="77777777" w:rsidTr="00E60AE1">
        <w:tc>
          <w:tcPr>
            <w:tcW w:w="2020" w:type="dxa"/>
          </w:tcPr>
          <w:p w14:paraId="6CAA48A4" w14:textId="77777777" w:rsidR="00315085" w:rsidRPr="00A3115C" w:rsidRDefault="00315085">
            <w:r w:rsidRPr="00A3115C">
              <w:t>Vorbedingungen</w:t>
            </w:r>
          </w:p>
        </w:tc>
        <w:tc>
          <w:tcPr>
            <w:tcW w:w="7272" w:type="dxa"/>
            <w:shd w:val="clear" w:color="auto" w:fill="auto"/>
          </w:tcPr>
          <w:p w14:paraId="5BB1A96D" w14:textId="2F05EA76" w:rsidR="00315085" w:rsidRPr="00977E56" w:rsidRDefault="00E60AE1" w:rsidP="003C51DB">
            <w:pPr>
              <w:rPr>
                <w:highlight w:val="yellow"/>
                <w:lang w:val="de-CH"/>
              </w:rPr>
            </w:pPr>
            <w:r>
              <w:rPr>
                <w:lang w:val="de-CH"/>
              </w:rPr>
              <w:t xml:space="preserve">Ein Logo das wir </w:t>
            </w:r>
            <w:r w:rsidR="00BA5624">
              <w:rPr>
                <w:lang w:val="de-CH"/>
              </w:rPr>
              <w:t>selbst</w:t>
            </w:r>
            <w:r>
              <w:rPr>
                <w:lang w:val="de-CH"/>
              </w:rPr>
              <w:t xml:space="preserve"> erstellt haben und ein Link hinter dem</w:t>
            </w:r>
          </w:p>
        </w:tc>
      </w:tr>
      <w:tr w:rsidR="00315085" w:rsidRPr="00A3115C" w14:paraId="47D5781E" w14:textId="77777777">
        <w:tc>
          <w:tcPr>
            <w:tcW w:w="2020" w:type="dxa"/>
          </w:tcPr>
          <w:p w14:paraId="084DA5DD" w14:textId="77777777" w:rsidR="00315085" w:rsidRPr="00A3115C" w:rsidRDefault="00315085">
            <w:r w:rsidRPr="00A3115C">
              <w:t>Ablauf</w:t>
            </w:r>
          </w:p>
        </w:tc>
        <w:tc>
          <w:tcPr>
            <w:tcW w:w="7272" w:type="dxa"/>
          </w:tcPr>
          <w:p w14:paraId="25E0CB28" w14:textId="5C7457D2" w:rsidR="00315085" w:rsidRPr="00A3115C" w:rsidRDefault="00315085" w:rsidP="00315085">
            <w:pPr>
              <w:pStyle w:val="KeinLeerraum"/>
              <w:numPr>
                <w:ilvl w:val="0"/>
                <w:numId w:val="5"/>
              </w:numPr>
              <w:rPr>
                <w:rFonts w:ascii="Frutiger 45 Light" w:hAnsi="Frutiger 45 Light"/>
                <w:lang w:val="de-DE"/>
              </w:rPr>
            </w:pPr>
            <w:r w:rsidRPr="00A3115C">
              <w:rPr>
                <w:rFonts w:ascii="Frutiger 45 Light" w:hAnsi="Frutiger 45 Light"/>
                <w:lang w:val="de-DE"/>
              </w:rPr>
              <w:t xml:space="preserve">Auf der Startseite wird </w:t>
            </w:r>
            <w:r w:rsidR="00BA5624" w:rsidRPr="00A3115C">
              <w:rPr>
                <w:rFonts w:ascii="Frutiger 45 Light" w:hAnsi="Frutiger 45 Light"/>
                <w:lang w:val="de-DE"/>
              </w:rPr>
              <w:t>über</w:t>
            </w:r>
            <w:r w:rsidRPr="00A3115C">
              <w:rPr>
                <w:rFonts w:ascii="Frutiger 45 Light" w:hAnsi="Frutiger 45 Light"/>
                <w:lang w:val="de-DE"/>
              </w:rPr>
              <w:t xml:space="preserve"> uns angeklickt</w:t>
            </w:r>
          </w:p>
          <w:p w14:paraId="3BDE7607" w14:textId="77777777" w:rsidR="00315085" w:rsidRPr="00A3115C" w:rsidRDefault="00315085" w:rsidP="00315085">
            <w:pPr>
              <w:pStyle w:val="KeinLeerraum"/>
              <w:numPr>
                <w:ilvl w:val="0"/>
                <w:numId w:val="5"/>
              </w:numPr>
              <w:rPr>
                <w:rFonts w:ascii="Frutiger 45 Light" w:hAnsi="Frutiger 45 Light"/>
                <w:lang w:val="de-DE"/>
              </w:rPr>
            </w:pPr>
            <w:r w:rsidRPr="00A3115C">
              <w:rPr>
                <w:rFonts w:ascii="Frutiger 45 Light" w:hAnsi="Frutiger 45 Light"/>
                <w:lang w:val="de-DE"/>
              </w:rPr>
              <w:t>Man hovert mit der Maus über die Bilder</w:t>
            </w:r>
          </w:p>
          <w:p w14:paraId="6062C2BB" w14:textId="77777777" w:rsidR="00315085" w:rsidRPr="00A3115C" w:rsidRDefault="00315085" w:rsidP="00315085">
            <w:pPr>
              <w:pStyle w:val="KeinLeerraum"/>
              <w:numPr>
                <w:ilvl w:val="0"/>
                <w:numId w:val="5"/>
              </w:numPr>
              <w:rPr>
                <w:rFonts w:ascii="Frutiger 45 Light" w:hAnsi="Frutiger 45 Light"/>
                <w:lang w:val="de-DE"/>
              </w:rPr>
            </w:pPr>
            <w:r w:rsidRPr="00A3115C">
              <w:rPr>
                <w:rFonts w:ascii="Frutiger 45 Light" w:hAnsi="Frutiger 45 Light"/>
                <w:lang w:val="de-DE"/>
              </w:rPr>
              <w:t>Das Mausrad wird gedreht und man gelingt langsam nach unten</w:t>
            </w:r>
          </w:p>
        </w:tc>
      </w:tr>
      <w:tr w:rsidR="00315085" w:rsidRPr="00A3115C" w14:paraId="69678E96" w14:textId="77777777">
        <w:tc>
          <w:tcPr>
            <w:tcW w:w="2020" w:type="dxa"/>
          </w:tcPr>
          <w:p w14:paraId="636DFE39" w14:textId="77777777" w:rsidR="00315085" w:rsidRPr="00A3115C" w:rsidRDefault="00315085">
            <w:r w:rsidRPr="00A3115C">
              <w:t>Erwartetes Resultat</w:t>
            </w:r>
          </w:p>
        </w:tc>
        <w:tc>
          <w:tcPr>
            <w:tcW w:w="7272" w:type="dxa"/>
          </w:tcPr>
          <w:p w14:paraId="0DBEBD0F" w14:textId="73EC281B" w:rsidR="00315085" w:rsidRPr="00A3115C" w:rsidRDefault="00315085">
            <w:r w:rsidRPr="00A3115C">
              <w:t>Wi</w:t>
            </w:r>
            <w:r w:rsidR="00757C4E" w:rsidRPr="00A3115C">
              <w:t>r</w:t>
            </w:r>
            <w:r w:rsidRPr="00A3115C">
              <w:t xml:space="preserve"> erwarten, dass sich die über uns Seite problemlos bedienen lässt.</w:t>
            </w:r>
          </w:p>
        </w:tc>
      </w:tr>
    </w:tbl>
    <w:p w14:paraId="17A3F144" w14:textId="77777777" w:rsidR="00315085" w:rsidRDefault="00315085" w:rsidP="008F199F">
      <w:pPr>
        <w:spacing w:after="200" w:line="240" w:lineRule="auto"/>
        <w:rPr>
          <w:highlight w:val="yellow"/>
        </w:rPr>
      </w:pPr>
    </w:p>
    <w:p w14:paraId="0D81E8B6" w14:textId="77777777" w:rsidR="002753BE" w:rsidRPr="00A3115C" w:rsidRDefault="002753BE" w:rsidP="008F199F">
      <w:pPr>
        <w:spacing w:after="200" w:line="240" w:lineRule="auto"/>
        <w:rPr>
          <w:highlight w:val="yellow"/>
        </w:rPr>
      </w:pPr>
    </w:p>
    <w:tbl>
      <w:tblPr>
        <w:tblStyle w:val="Bbc"/>
        <w:tblW w:w="9292" w:type="dxa"/>
        <w:tblLook w:val="04A0" w:firstRow="1" w:lastRow="0" w:firstColumn="1" w:lastColumn="0" w:noHBand="0" w:noVBand="1"/>
      </w:tblPr>
      <w:tblGrid>
        <w:gridCol w:w="2020"/>
        <w:gridCol w:w="7272"/>
      </w:tblGrid>
      <w:tr w:rsidR="00757C4E" w:rsidRPr="00A3115C" w14:paraId="174E742F"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5E8C29AF" w14:textId="77777777" w:rsidR="00757C4E" w:rsidRPr="00A3115C" w:rsidRDefault="00757C4E">
            <w:r w:rsidRPr="00A3115C">
              <w:t>Abschnitt</w:t>
            </w:r>
          </w:p>
        </w:tc>
        <w:tc>
          <w:tcPr>
            <w:tcW w:w="7272" w:type="dxa"/>
          </w:tcPr>
          <w:p w14:paraId="422818DB" w14:textId="77777777" w:rsidR="00757C4E" w:rsidRPr="00A3115C" w:rsidRDefault="00757C4E">
            <w:r w:rsidRPr="00A3115C">
              <w:t>Inhalt</w:t>
            </w:r>
          </w:p>
        </w:tc>
      </w:tr>
      <w:tr w:rsidR="00757C4E" w:rsidRPr="00A3115C" w14:paraId="20350A04" w14:textId="77777777">
        <w:tc>
          <w:tcPr>
            <w:tcW w:w="2020" w:type="dxa"/>
          </w:tcPr>
          <w:p w14:paraId="37CBF4C2" w14:textId="77777777" w:rsidR="00757C4E" w:rsidRPr="00A3115C" w:rsidRDefault="00757C4E">
            <w:r w:rsidRPr="00A3115C">
              <w:t>ID</w:t>
            </w:r>
          </w:p>
        </w:tc>
        <w:tc>
          <w:tcPr>
            <w:tcW w:w="7272" w:type="dxa"/>
          </w:tcPr>
          <w:p w14:paraId="26798D78" w14:textId="187266F2" w:rsidR="00757C4E" w:rsidRPr="00A3115C" w:rsidRDefault="00757C4E">
            <w:r w:rsidRPr="00A3115C">
              <w:t>TF04</w:t>
            </w:r>
          </w:p>
        </w:tc>
      </w:tr>
      <w:tr w:rsidR="00757C4E" w:rsidRPr="00A3115C" w14:paraId="4163BFCE" w14:textId="77777777">
        <w:tc>
          <w:tcPr>
            <w:tcW w:w="2020" w:type="dxa"/>
          </w:tcPr>
          <w:p w14:paraId="2DCDF1A1" w14:textId="77777777" w:rsidR="00757C4E" w:rsidRPr="00A3115C" w:rsidRDefault="00757C4E">
            <w:r w:rsidRPr="00A3115C">
              <w:t>Anforderungen</w:t>
            </w:r>
          </w:p>
        </w:tc>
        <w:tc>
          <w:tcPr>
            <w:tcW w:w="7272" w:type="dxa"/>
          </w:tcPr>
          <w:p w14:paraId="50BB6D7A" w14:textId="55B1AD08" w:rsidR="00757C4E" w:rsidRPr="00A3115C" w:rsidRDefault="0072632D">
            <w:pPr>
              <w:rPr>
                <w:highlight w:val="yellow"/>
              </w:rPr>
            </w:pPr>
            <w:r w:rsidRPr="00A3115C">
              <w:t xml:space="preserve">Ob sich alle Bilder </w:t>
            </w:r>
            <w:r w:rsidR="00E87762" w:rsidRPr="00A3115C">
              <w:t xml:space="preserve">nach vorne </w:t>
            </w:r>
            <w:r w:rsidR="009C3F36" w:rsidRPr="00A3115C">
              <w:t>kommen,</w:t>
            </w:r>
            <w:r w:rsidR="00E87762" w:rsidRPr="00A3115C">
              <w:t xml:space="preserve"> wenn man hovert</w:t>
            </w:r>
            <w:r w:rsidR="004C3154" w:rsidRPr="00A3115C">
              <w:t xml:space="preserve"> und ob sich die Rezepte rauskommen</w:t>
            </w:r>
            <w:r w:rsidR="00BA5624">
              <w:t>.</w:t>
            </w:r>
          </w:p>
        </w:tc>
      </w:tr>
      <w:tr w:rsidR="009839FA" w:rsidRPr="00A3115C" w14:paraId="029E57FA" w14:textId="77777777">
        <w:tc>
          <w:tcPr>
            <w:tcW w:w="2020" w:type="dxa"/>
          </w:tcPr>
          <w:p w14:paraId="2AC21D8D" w14:textId="77777777" w:rsidR="009839FA" w:rsidRPr="00A3115C" w:rsidRDefault="009839FA" w:rsidP="009839FA">
            <w:r w:rsidRPr="00A3115C">
              <w:t>Vorbedingungen</w:t>
            </w:r>
          </w:p>
        </w:tc>
        <w:tc>
          <w:tcPr>
            <w:tcW w:w="7272" w:type="dxa"/>
          </w:tcPr>
          <w:p w14:paraId="73F46A49" w14:textId="5B8BBC66" w:rsidR="009839FA" w:rsidRPr="00A3115C" w:rsidRDefault="009839FA" w:rsidP="009839FA">
            <w:pPr>
              <w:rPr>
                <w:highlight w:val="yellow"/>
              </w:rPr>
            </w:pPr>
            <w:r>
              <w:t>Bilder die mit einem hover gestaltet sind</w:t>
            </w:r>
          </w:p>
        </w:tc>
      </w:tr>
      <w:tr w:rsidR="00757C4E" w:rsidRPr="00A3115C" w14:paraId="6E2163D8" w14:textId="77777777">
        <w:tc>
          <w:tcPr>
            <w:tcW w:w="2020" w:type="dxa"/>
          </w:tcPr>
          <w:p w14:paraId="0FA1C334" w14:textId="77777777" w:rsidR="00757C4E" w:rsidRPr="00A3115C" w:rsidRDefault="00757C4E">
            <w:r w:rsidRPr="00A3115C">
              <w:t>Ablauf</w:t>
            </w:r>
          </w:p>
        </w:tc>
        <w:tc>
          <w:tcPr>
            <w:tcW w:w="7272" w:type="dxa"/>
          </w:tcPr>
          <w:p w14:paraId="4BCA49E7" w14:textId="1434DE0E" w:rsidR="00757C4E" w:rsidRPr="00A3115C" w:rsidRDefault="00E87762" w:rsidP="00757C4E">
            <w:pPr>
              <w:pStyle w:val="KeinLeerraum"/>
              <w:numPr>
                <w:ilvl w:val="0"/>
                <w:numId w:val="5"/>
              </w:numPr>
              <w:rPr>
                <w:rFonts w:ascii="Frutiger 45 Light" w:hAnsi="Frutiger 45 Light"/>
                <w:lang w:val="de-DE"/>
              </w:rPr>
            </w:pPr>
            <w:r w:rsidRPr="00A3115C">
              <w:rPr>
                <w:rFonts w:ascii="Frutiger 45 Light" w:hAnsi="Frutiger 45 Light"/>
                <w:lang w:val="de-DE"/>
              </w:rPr>
              <w:t>Bei allen Seiten w</w:t>
            </w:r>
            <w:r w:rsidR="0058178A" w:rsidRPr="00A3115C">
              <w:rPr>
                <w:rFonts w:ascii="Frutiger 45 Light" w:hAnsi="Frutiger 45 Light"/>
                <w:lang w:val="de-DE"/>
              </w:rPr>
              <w:t xml:space="preserve">ird über den Bildern </w:t>
            </w:r>
            <w:r w:rsidR="004C3154" w:rsidRPr="00A3115C">
              <w:rPr>
                <w:rFonts w:ascii="Frutiger 45 Light" w:hAnsi="Frutiger 45 Light"/>
                <w:lang w:val="de-DE"/>
              </w:rPr>
              <w:t>gehovert</w:t>
            </w:r>
          </w:p>
          <w:p w14:paraId="2A82139D" w14:textId="32031BED" w:rsidR="00757C4E" w:rsidRPr="00A3115C" w:rsidRDefault="005C4A2C" w:rsidP="009C3F36">
            <w:pPr>
              <w:pStyle w:val="KeinLeerraum"/>
              <w:numPr>
                <w:ilvl w:val="0"/>
                <w:numId w:val="5"/>
              </w:numPr>
              <w:spacing w:after="100"/>
              <w:rPr>
                <w:rFonts w:ascii="Frutiger 45 Light" w:hAnsi="Frutiger 45 Light"/>
                <w:lang w:val="de-DE"/>
              </w:rPr>
            </w:pPr>
            <w:r w:rsidRPr="00A3115C">
              <w:rPr>
                <w:rFonts w:ascii="Frutiger 45 Light" w:hAnsi="Frutiger 45 Light"/>
                <w:lang w:val="de-DE"/>
              </w:rPr>
              <w:t>Alle</w:t>
            </w:r>
            <w:r w:rsidR="004C3154" w:rsidRPr="00A3115C">
              <w:rPr>
                <w:rFonts w:ascii="Frutiger 45 Light" w:hAnsi="Frutiger 45 Light"/>
                <w:lang w:val="de-DE"/>
              </w:rPr>
              <w:t xml:space="preserve"> Pfeile </w:t>
            </w:r>
            <w:r w:rsidR="009C3F36" w:rsidRPr="00A3115C">
              <w:rPr>
                <w:rFonts w:ascii="Frutiger 45 Light" w:hAnsi="Frutiger 45 Light"/>
                <w:lang w:val="de-DE"/>
              </w:rPr>
              <w:t>drücken,</w:t>
            </w:r>
            <w:r w:rsidRPr="00A3115C">
              <w:rPr>
                <w:rFonts w:ascii="Frutiger 45 Light" w:hAnsi="Frutiger 45 Light"/>
                <w:lang w:val="de-DE"/>
              </w:rPr>
              <w:t xml:space="preserve"> bis etwas nicht geht</w:t>
            </w:r>
            <w:r w:rsidR="004C3154" w:rsidRPr="00A3115C">
              <w:rPr>
                <w:rFonts w:ascii="Frutiger 45 Light" w:hAnsi="Frutiger 45 Light"/>
                <w:lang w:val="de-DE"/>
              </w:rPr>
              <w:t xml:space="preserve"> </w:t>
            </w:r>
          </w:p>
          <w:p w14:paraId="5B3728B4" w14:textId="18C9D17C" w:rsidR="00757C4E" w:rsidRPr="00A3115C" w:rsidRDefault="005C4A2C" w:rsidP="00757C4E">
            <w:pPr>
              <w:pStyle w:val="KeinLeerraum"/>
              <w:numPr>
                <w:ilvl w:val="0"/>
                <w:numId w:val="5"/>
              </w:numPr>
              <w:rPr>
                <w:rFonts w:ascii="Frutiger 45 Light" w:hAnsi="Frutiger 45 Light"/>
                <w:lang w:val="de-DE"/>
              </w:rPr>
            </w:pPr>
            <w:r w:rsidRPr="00A3115C">
              <w:rPr>
                <w:rFonts w:ascii="Frutiger 45 Light" w:hAnsi="Frutiger 45 Light"/>
                <w:lang w:val="de-DE"/>
              </w:rPr>
              <w:t xml:space="preserve">Alle Pfeile öffnen und </w:t>
            </w:r>
            <w:r w:rsidR="009C3F36" w:rsidRPr="00A3115C">
              <w:rPr>
                <w:rFonts w:ascii="Frutiger 45 Light" w:hAnsi="Frutiger 45 Light"/>
                <w:lang w:val="de-DE"/>
              </w:rPr>
              <w:t>schauen,</w:t>
            </w:r>
            <w:r w:rsidRPr="00A3115C">
              <w:rPr>
                <w:rFonts w:ascii="Frutiger 45 Light" w:hAnsi="Frutiger 45 Light"/>
                <w:lang w:val="de-DE"/>
              </w:rPr>
              <w:t xml:space="preserve"> ob </w:t>
            </w:r>
            <w:r w:rsidR="00951E58" w:rsidRPr="00A3115C">
              <w:rPr>
                <w:rFonts w:ascii="Frutiger 45 Light" w:hAnsi="Frutiger 45 Light"/>
                <w:lang w:val="de-DE"/>
              </w:rPr>
              <w:t xml:space="preserve">es die Website </w:t>
            </w:r>
            <w:r w:rsidR="00D64120" w:rsidRPr="00A3115C">
              <w:rPr>
                <w:rFonts w:ascii="Frutiger 45 Light" w:hAnsi="Frutiger 45 Light"/>
                <w:lang w:val="de-DE"/>
              </w:rPr>
              <w:t>verhandeln kann</w:t>
            </w:r>
            <w:r w:rsidR="009C3F36">
              <w:rPr>
                <w:rFonts w:ascii="Frutiger 45 Light" w:hAnsi="Frutiger 45 Light"/>
                <w:lang w:val="de-DE"/>
              </w:rPr>
              <w:t>.</w:t>
            </w:r>
          </w:p>
        </w:tc>
      </w:tr>
      <w:tr w:rsidR="00757C4E" w:rsidRPr="00A3115C" w14:paraId="7D0602F0" w14:textId="77777777">
        <w:tc>
          <w:tcPr>
            <w:tcW w:w="2020" w:type="dxa"/>
          </w:tcPr>
          <w:p w14:paraId="1200493C" w14:textId="77777777" w:rsidR="00757C4E" w:rsidRPr="00A3115C" w:rsidRDefault="00757C4E">
            <w:r w:rsidRPr="00A3115C">
              <w:t>Erwartetes Resultat</w:t>
            </w:r>
          </w:p>
        </w:tc>
        <w:tc>
          <w:tcPr>
            <w:tcW w:w="7272" w:type="dxa"/>
          </w:tcPr>
          <w:p w14:paraId="30064EB3" w14:textId="77777777" w:rsidR="00757C4E" w:rsidRPr="00A3115C" w:rsidRDefault="00757C4E">
            <w:r w:rsidRPr="00A3115C">
              <w:t>Wir erwarten, dass sich die über uns Seite problemlos bedienen lässt.</w:t>
            </w:r>
          </w:p>
        </w:tc>
      </w:tr>
    </w:tbl>
    <w:p w14:paraId="16B8095A" w14:textId="77777777" w:rsidR="00757C4E" w:rsidRPr="00A3115C" w:rsidRDefault="00757C4E" w:rsidP="008F199F">
      <w:pPr>
        <w:spacing w:after="200" w:line="240" w:lineRule="auto"/>
        <w:rPr>
          <w:highlight w:val="yellow"/>
        </w:rPr>
      </w:pPr>
    </w:p>
    <w:tbl>
      <w:tblPr>
        <w:tblStyle w:val="Bbc"/>
        <w:tblW w:w="9292" w:type="dxa"/>
        <w:tblLook w:val="04A0" w:firstRow="1" w:lastRow="0" w:firstColumn="1" w:lastColumn="0" w:noHBand="0" w:noVBand="1"/>
      </w:tblPr>
      <w:tblGrid>
        <w:gridCol w:w="2020"/>
        <w:gridCol w:w="7272"/>
      </w:tblGrid>
      <w:tr w:rsidR="00D64120" w:rsidRPr="00A3115C" w14:paraId="31983C34"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75A86B7C" w14:textId="77777777" w:rsidR="00D64120" w:rsidRPr="00A3115C" w:rsidRDefault="00D64120">
            <w:r w:rsidRPr="00A3115C">
              <w:t>Abschnitt</w:t>
            </w:r>
          </w:p>
        </w:tc>
        <w:tc>
          <w:tcPr>
            <w:tcW w:w="7272" w:type="dxa"/>
          </w:tcPr>
          <w:p w14:paraId="59306B7B" w14:textId="77777777" w:rsidR="00D64120" w:rsidRPr="00A3115C" w:rsidRDefault="00D64120">
            <w:r w:rsidRPr="00A3115C">
              <w:t>Inhalt</w:t>
            </w:r>
          </w:p>
        </w:tc>
      </w:tr>
      <w:tr w:rsidR="00D64120" w:rsidRPr="00A3115C" w14:paraId="16BF292F" w14:textId="77777777">
        <w:tc>
          <w:tcPr>
            <w:tcW w:w="2020" w:type="dxa"/>
          </w:tcPr>
          <w:p w14:paraId="384A6DA9" w14:textId="77777777" w:rsidR="00D64120" w:rsidRPr="00A3115C" w:rsidRDefault="00D64120">
            <w:r w:rsidRPr="00A3115C">
              <w:t>ID</w:t>
            </w:r>
          </w:p>
        </w:tc>
        <w:tc>
          <w:tcPr>
            <w:tcW w:w="7272" w:type="dxa"/>
          </w:tcPr>
          <w:p w14:paraId="1A5DACE9" w14:textId="417A8F77" w:rsidR="00D64120" w:rsidRPr="00A3115C" w:rsidRDefault="00D64120">
            <w:r w:rsidRPr="00A3115C">
              <w:t>TF05</w:t>
            </w:r>
          </w:p>
        </w:tc>
      </w:tr>
      <w:tr w:rsidR="00D64120" w:rsidRPr="00A3115C" w14:paraId="26C8EEF7" w14:textId="77777777">
        <w:tc>
          <w:tcPr>
            <w:tcW w:w="2020" w:type="dxa"/>
          </w:tcPr>
          <w:p w14:paraId="3E9BAEF1" w14:textId="77777777" w:rsidR="00D64120" w:rsidRPr="00A3115C" w:rsidRDefault="00D64120">
            <w:r w:rsidRPr="00A3115C">
              <w:t>Anforderungen</w:t>
            </w:r>
          </w:p>
        </w:tc>
        <w:tc>
          <w:tcPr>
            <w:tcW w:w="7272" w:type="dxa"/>
          </w:tcPr>
          <w:p w14:paraId="7593163C" w14:textId="11763D18" w:rsidR="00D64120" w:rsidRPr="00A3115C" w:rsidRDefault="00F41FB1">
            <w:pPr>
              <w:rPr>
                <w:highlight w:val="yellow"/>
              </w:rPr>
            </w:pPr>
            <w:r w:rsidRPr="00A3115C">
              <w:t xml:space="preserve">Ob die </w:t>
            </w:r>
            <w:r w:rsidR="005B72E0" w:rsidRPr="00A3115C">
              <w:t>Website ein Responsive Design hat</w:t>
            </w:r>
            <w:r w:rsidR="009C3F36">
              <w:t>.</w:t>
            </w:r>
          </w:p>
        </w:tc>
      </w:tr>
      <w:tr w:rsidR="00D64120" w:rsidRPr="00A3115C" w14:paraId="01620E37" w14:textId="77777777">
        <w:tc>
          <w:tcPr>
            <w:tcW w:w="2020" w:type="dxa"/>
          </w:tcPr>
          <w:p w14:paraId="05843441" w14:textId="77777777" w:rsidR="00D64120" w:rsidRPr="00A3115C" w:rsidRDefault="00D64120">
            <w:r w:rsidRPr="00A3115C">
              <w:t>Vorbedingungen</w:t>
            </w:r>
          </w:p>
        </w:tc>
        <w:tc>
          <w:tcPr>
            <w:tcW w:w="7272" w:type="dxa"/>
          </w:tcPr>
          <w:p w14:paraId="3BD54FC5" w14:textId="6E2F8939" w:rsidR="00D64120" w:rsidRPr="00ED7F3C" w:rsidRDefault="002B5E0E">
            <w:pPr>
              <w:rPr>
                <w:highlight w:val="yellow"/>
                <w:lang w:val="de-CH"/>
              </w:rPr>
            </w:pPr>
            <w:r w:rsidRPr="003A5231">
              <w:rPr>
                <w:lang w:val="de-CH"/>
              </w:rPr>
              <w:t xml:space="preserve">Einen Browser </w:t>
            </w:r>
            <w:r w:rsidR="00896CD7" w:rsidRPr="003A5231">
              <w:rPr>
                <w:lang w:val="de-CH"/>
              </w:rPr>
              <w:t xml:space="preserve">und ein F12 Taste oder einer Maus </w:t>
            </w:r>
          </w:p>
        </w:tc>
      </w:tr>
      <w:tr w:rsidR="00D64120" w:rsidRPr="00A3115C" w14:paraId="5E36AAAD" w14:textId="77777777">
        <w:tc>
          <w:tcPr>
            <w:tcW w:w="2020" w:type="dxa"/>
          </w:tcPr>
          <w:p w14:paraId="29C7F8B2" w14:textId="77777777" w:rsidR="00D64120" w:rsidRPr="00A3115C" w:rsidRDefault="00D64120">
            <w:r w:rsidRPr="00A3115C">
              <w:t>Ablauf</w:t>
            </w:r>
          </w:p>
        </w:tc>
        <w:tc>
          <w:tcPr>
            <w:tcW w:w="7272" w:type="dxa"/>
          </w:tcPr>
          <w:p w14:paraId="779C9EA7" w14:textId="72283FF8" w:rsidR="00D64120" w:rsidRPr="00A3115C" w:rsidRDefault="009F2F88" w:rsidP="00D64120">
            <w:pPr>
              <w:pStyle w:val="KeinLeerraum"/>
              <w:numPr>
                <w:ilvl w:val="0"/>
                <w:numId w:val="5"/>
              </w:numPr>
              <w:rPr>
                <w:rFonts w:ascii="Frutiger 45 Light" w:hAnsi="Frutiger 45 Light"/>
                <w:lang w:val="de-DE"/>
              </w:rPr>
            </w:pPr>
            <w:r w:rsidRPr="00A3115C">
              <w:rPr>
                <w:rFonts w:ascii="Frutiger 45 Light" w:hAnsi="Frutiger 45 Light"/>
                <w:lang w:val="de-DE"/>
              </w:rPr>
              <w:t xml:space="preserve">Man </w:t>
            </w:r>
            <w:r w:rsidR="00921710" w:rsidRPr="00A3115C">
              <w:rPr>
                <w:rFonts w:ascii="Frutiger 45 Light" w:hAnsi="Frutiger 45 Light"/>
                <w:lang w:val="de-DE"/>
              </w:rPr>
              <w:t>geht</w:t>
            </w:r>
            <w:r w:rsidR="005776E7" w:rsidRPr="00A3115C">
              <w:rPr>
                <w:rFonts w:ascii="Frutiger 45 Light" w:hAnsi="Frutiger 45 Light"/>
                <w:lang w:val="de-DE"/>
              </w:rPr>
              <w:t xml:space="preserve"> in den DevTools gegangen</w:t>
            </w:r>
          </w:p>
          <w:p w14:paraId="4E7F57C7" w14:textId="3EEA469A" w:rsidR="00D64120" w:rsidRPr="00A3115C" w:rsidRDefault="00921710" w:rsidP="00D64120">
            <w:pPr>
              <w:pStyle w:val="KeinLeerraum"/>
              <w:numPr>
                <w:ilvl w:val="0"/>
                <w:numId w:val="5"/>
              </w:numPr>
              <w:rPr>
                <w:rFonts w:ascii="Frutiger 45 Light" w:hAnsi="Frutiger 45 Light"/>
                <w:lang w:val="de-DE"/>
              </w:rPr>
            </w:pPr>
            <w:r w:rsidRPr="00A3115C">
              <w:rPr>
                <w:rFonts w:ascii="Frutiger 45 Light" w:hAnsi="Frutiger 45 Light"/>
                <w:lang w:val="de-DE"/>
              </w:rPr>
              <w:t>Und wä</w:t>
            </w:r>
            <w:r w:rsidR="00A3115C" w:rsidRPr="00A3115C">
              <w:rPr>
                <w:rFonts w:ascii="Frutiger 45 Light" w:hAnsi="Frutiger 45 Light"/>
                <w:lang w:val="de-DE"/>
              </w:rPr>
              <w:t>h</w:t>
            </w:r>
            <w:r w:rsidRPr="00A3115C">
              <w:rPr>
                <w:rFonts w:ascii="Frutiger 45 Light" w:hAnsi="Frutiger 45 Light"/>
                <w:lang w:val="de-DE"/>
              </w:rPr>
              <w:t>lt dann entweder das Handy oder responsive Design Ansicht</w:t>
            </w:r>
          </w:p>
          <w:p w14:paraId="06574D21" w14:textId="7C0C44DC" w:rsidR="00D64120" w:rsidRPr="00A3115C" w:rsidRDefault="00921710" w:rsidP="00D64120">
            <w:pPr>
              <w:pStyle w:val="KeinLeerraum"/>
              <w:numPr>
                <w:ilvl w:val="0"/>
                <w:numId w:val="5"/>
              </w:numPr>
              <w:rPr>
                <w:rFonts w:ascii="Frutiger 45 Light" w:hAnsi="Frutiger 45 Light"/>
                <w:lang w:val="de-DE"/>
              </w:rPr>
            </w:pPr>
            <w:r w:rsidRPr="00A3115C">
              <w:rPr>
                <w:rFonts w:ascii="Frutiger 45 Light" w:hAnsi="Frutiger 45 Light"/>
                <w:lang w:val="de-DE"/>
              </w:rPr>
              <w:t>Den Regler so verschieben wie man will</w:t>
            </w:r>
          </w:p>
        </w:tc>
      </w:tr>
      <w:tr w:rsidR="00D64120" w:rsidRPr="00A3115C" w14:paraId="22B75CFA" w14:textId="77777777">
        <w:tc>
          <w:tcPr>
            <w:tcW w:w="2020" w:type="dxa"/>
          </w:tcPr>
          <w:p w14:paraId="723E97D2" w14:textId="77777777" w:rsidR="00D64120" w:rsidRPr="00A3115C" w:rsidRDefault="00D64120">
            <w:r w:rsidRPr="00A3115C">
              <w:t>Erwartetes Resultat</w:t>
            </w:r>
          </w:p>
        </w:tc>
        <w:tc>
          <w:tcPr>
            <w:tcW w:w="7272" w:type="dxa"/>
          </w:tcPr>
          <w:p w14:paraId="66533F7C" w14:textId="4D4B1D59" w:rsidR="00D64120" w:rsidRPr="00A3115C" w:rsidRDefault="00D64120">
            <w:r w:rsidRPr="00A3115C">
              <w:t xml:space="preserve">Wir erwarten, dass sich </w:t>
            </w:r>
            <w:r w:rsidR="00921710" w:rsidRPr="00A3115C">
              <w:t>die Website ohne Probleme anpasst</w:t>
            </w:r>
            <w:r w:rsidR="00BA5624">
              <w:t>.</w:t>
            </w:r>
          </w:p>
        </w:tc>
      </w:tr>
    </w:tbl>
    <w:p w14:paraId="3F352A66" w14:textId="2E84C775" w:rsidR="00985CC1" w:rsidRDefault="00985CC1" w:rsidP="008F199F">
      <w:pPr>
        <w:spacing w:after="200" w:line="240" w:lineRule="auto"/>
        <w:rPr>
          <w:highlight w:val="yellow"/>
        </w:rPr>
      </w:pPr>
      <w:r>
        <w:rPr>
          <w:highlight w:val="yellow"/>
        </w:rPr>
        <w:br w:type="page"/>
      </w:r>
    </w:p>
    <w:p w14:paraId="36E4A4CD" w14:textId="77777777" w:rsidR="00D64120" w:rsidRPr="00A3115C" w:rsidRDefault="00D64120" w:rsidP="008F199F">
      <w:pPr>
        <w:spacing w:after="200" w:line="240" w:lineRule="auto"/>
        <w:rPr>
          <w:highlight w:val="yellow"/>
        </w:rPr>
      </w:pPr>
    </w:p>
    <w:p w14:paraId="14DE8E3B" w14:textId="46FC8C13" w:rsidR="00B52795" w:rsidRPr="00A3115C" w:rsidRDefault="00B52795" w:rsidP="00B52795">
      <w:pPr>
        <w:pStyle w:val="berschrift2"/>
      </w:pPr>
      <w:bookmarkStart w:id="28" w:name="_Toc31958557"/>
      <w:r w:rsidRPr="00A3115C">
        <w:t>Testauswertung</w:t>
      </w:r>
      <w:bookmarkEnd w:id="28"/>
    </w:p>
    <w:p w14:paraId="7EE13F93" w14:textId="46FC8C13" w:rsidR="009624A8" w:rsidRDefault="000B4DE6" w:rsidP="008F199F">
      <w:pPr>
        <w:spacing w:after="200" w:line="240" w:lineRule="auto"/>
      </w:pPr>
      <w:r>
        <w:t xml:space="preserve">Der erste Test konnte nicht erfolgreich </w:t>
      </w:r>
      <w:r w:rsidR="00B2270D">
        <w:t>durchgeführt werde</w:t>
      </w:r>
      <w:r w:rsidR="006E3232">
        <w:t>n da</w:t>
      </w:r>
      <w:r w:rsidR="000E6675">
        <w:t xml:space="preserve"> die Seite Über Uns nicht einwandfrei funktioniert hat. Wenn man gescrollt hat, ging es nicht nach unten</w:t>
      </w:r>
      <w:r w:rsidR="009624A8">
        <w:t>.</w:t>
      </w:r>
    </w:p>
    <w:p w14:paraId="2E4D0F09" w14:textId="053EBCF8" w:rsidR="006E1E36" w:rsidRDefault="009624A8" w:rsidP="008F199F">
      <w:pPr>
        <w:spacing w:after="200" w:line="240" w:lineRule="auto"/>
      </w:pPr>
      <w:r>
        <w:t>Der zweite</w:t>
      </w:r>
      <w:r w:rsidR="00985CC1">
        <w:t xml:space="preserve"> Test </w:t>
      </w:r>
      <w:r w:rsidR="002B5EFE">
        <w:t>war</w:t>
      </w:r>
      <w:r w:rsidR="00985CC1">
        <w:t xml:space="preserve"> erfolgreich </w:t>
      </w:r>
      <w:r w:rsidR="002B5EFE">
        <w:t>das Kontaktformular konnte ohne Probleme</w:t>
      </w:r>
      <w:r w:rsidR="00171BB5">
        <w:t xml:space="preserve"> laufen alle </w:t>
      </w:r>
      <w:r w:rsidR="00690352">
        <w:t>Angaben,</w:t>
      </w:r>
      <w:r w:rsidR="00171BB5">
        <w:t xml:space="preserve"> die nicht akzeptiert wurden, wurden angezeigt und man konnte am Schluss auch ohne Probleme abschicken und man kam auf einer anderen Seite</w:t>
      </w:r>
      <w:r w:rsidR="006E1E36">
        <w:t>.</w:t>
      </w:r>
    </w:p>
    <w:p w14:paraId="1BFEC47C" w14:textId="682E94A5" w:rsidR="002B4147" w:rsidRDefault="006E1E36" w:rsidP="008F199F">
      <w:pPr>
        <w:spacing w:after="200" w:line="240" w:lineRule="auto"/>
      </w:pPr>
      <w:r>
        <w:t xml:space="preserve">Der dritte Test </w:t>
      </w:r>
      <w:r w:rsidR="00452600">
        <w:t>konnte erfolgreich durchgeführt werden</w:t>
      </w:r>
      <w:r w:rsidR="002B4147">
        <w:t>,</w:t>
      </w:r>
      <w:r w:rsidR="00452600">
        <w:t xml:space="preserve"> wenn man das Logo anklickt</w:t>
      </w:r>
      <w:r w:rsidR="002B4147">
        <w:t>,</w:t>
      </w:r>
      <w:r w:rsidR="00452600">
        <w:t xml:space="preserve"> ist man ohne Probleme </w:t>
      </w:r>
      <w:r w:rsidR="002B4147">
        <w:t>zu der Home Seite gekommen.</w:t>
      </w:r>
    </w:p>
    <w:p w14:paraId="4002D6C5" w14:textId="1390229A" w:rsidR="00FD28AC" w:rsidRDefault="002B4147" w:rsidP="008F199F">
      <w:pPr>
        <w:spacing w:after="200" w:line="240" w:lineRule="auto"/>
      </w:pPr>
      <w:r>
        <w:t>Der vierte Test ist auch erfolgreich rausgekommen</w:t>
      </w:r>
      <w:r w:rsidR="009C3F36">
        <w:t xml:space="preserve"> alle Bilder konnten ohne Probleme </w:t>
      </w:r>
      <w:r w:rsidR="00D67595">
        <w:t>hovern,</w:t>
      </w:r>
      <w:r w:rsidR="006641DC">
        <w:t xml:space="preserve"> wenn man drauf war mit der Maus und </w:t>
      </w:r>
      <w:r w:rsidR="00C86B19">
        <w:t xml:space="preserve">die Rezepte </w:t>
      </w:r>
      <w:r w:rsidR="00FD28AC">
        <w:t>wurden auch ohne Probleme angezeigt</w:t>
      </w:r>
      <w:r w:rsidR="00581AB1">
        <w:t>.</w:t>
      </w:r>
    </w:p>
    <w:p w14:paraId="475BBF64" w14:textId="04A12CFA" w:rsidR="000B4DE6" w:rsidRPr="00A3115C" w:rsidRDefault="00FD28AC" w:rsidP="008F199F">
      <w:pPr>
        <w:spacing w:after="200" w:line="240" w:lineRule="auto"/>
      </w:pPr>
      <w:r>
        <w:t xml:space="preserve">Der fünfte und letzte </w:t>
      </w:r>
      <w:r w:rsidR="007333B0">
        <w:t xml:space="preserve">Test </w:t>
      </w:r>
      <w:r w:rsidR="004D6326">
        <w:t>war</w:t>
      </w:r>
      <w:r w:rsidR="002062B2">
        <w:t xml:space="preserve"> nicht erfolgreich </w:t>
      </w:r>
      <w:r w:rsidR="00E453B0">
        <w:t xml:space="preserve">da wir </w:t>
      </w:r>
      <w:r w:rsidR="006F7A6C">
        <w:t xml:space="preserve">Phone first </w:t>
      </w:r>
      <w:r w:rsidR="00C6076A">
        <w:t>nicht beachtet</w:t>
      </w:r>
      <w:r w:rsidR="00421928">
        <w:t xml:space="preserve"> ha</w:t>
      </w:r>
      <w:r w:rsidR="00581AB1">
        <w:t>ben</w:t>
      </w:r>
      <w:r w:rsidR="00421928">
        <w:t xml:space="preserve"> und wir uns eher auf Desktopansicht konzentriert</w:t>
      </w:r>
      <w:r w:rsidR="00581AB1">
        <w:t>, deshalb funktionierte es nicht wie gewollt.</w:t>
      </w:r>
    </w:p>
    <w:p w14:paraId="4890D6A0" w14:textId="77777777" w:rsidR="008F199F" w:rsidRPr="00A3115C" w:rsidRDefault="008F199F" w:rsidP="00EB19C2">
      <w:pPr>
        <w:pStyle w:val="berschrift1"/>
      </w:pPr>
      <w:bookmarkStart w:id="29" w:name="_Toc31958558"/>
      <w:r w:rsidRPr="00A3115C">
        <w:t>Fazit</w:t>
      </w:r>
      <w:bookmarkEnd w:id="29"/>
    </w:p>
    <w:p w14:paraId="6DF19B83" w14:textId="4E52B894" w:rsidR="00F03F38" w:rsidRDefault="000B3CC9" w:rsidP="008F199F">
      <w:pPr>
        <w:spacing w:after="200" w:line="240" w:lineRule="auto"/>
        <w:rPr>
          <w:b/>
        </w:rPr>
      </w:pPr>
      <w:r w:rsidRPr="000B3CC9">
        <w:rPr>
          <w:b/>
        </w:rPr>
        <w:t>Emin</w:t>
      </w:r>
      <w:r>
        <w:rPr>
          <w:b/>
        </w:rPr>
        <w:t>:</w:t>
      </w:r>
    </w:p>
    <w:p w14:paraId="2DC5429D" w14:textId="2BDC7C1D" w:rsidR="00F03F38" w:rsidRDefault="00F03F38" w:rsidP="008F199F">
      <w:pPr>
        <w:spacing w:after="200" w:line="240" w:lineRule="auto"/>
      </w:pPr>
      <w:r>
        <w:t xml:space="preserve">Ich habe das Projekt sehr spannend gefunden und ich konnte ebenfalls vieles neues dazu Lernen. Ich habe schon vor der Lehre </w:t>
      </w:r>
      <w:r w:rsidR="00D06EED">
        <w:t xml:space="preserve">meine eigene Webseite </w:t>
      </w:r>
      <w:r w:rsidR="00250758">
        <w:t>programmiert,</w:t>
      </w:r>
      <w:r w:rsidR="00D06EED">
        <w:t xml:space="preserve"> aber ich wusste nicht das HTML noch so viele mehr Funktionen hat. Gut war das wir rechtzeitig </w:t>
      </w:r>
      <w:r w:rsidR="00250758">
        <w:t xml:space="preserve">fertig wurden und schnell vorangekommen sind, schlecht war das wir nicht auf Mobile programmiert hatten und jetzt ein Problem </w:t>
      </w:r>
      <w:r w:rsidR="00BA5624">
        <w:t>haben,</w:t>
      </w:r>
      <w:r w:rsidR="00250758">
        <w:t xml:space="preserve"> wenn wir die Seite auf Mobile aus</w:t>
      </w:r>
      <w:r w:rsidR="000760E6">
        <w:t>führen</w:t>
      </w:r>
      <w:r w:rsidR="00D02AA4">
        <w:t xml:space="preserve">. </w:t>
      </w:r>
      <w:r w:rsidR="00934D97">
        <w:t>Schlecht war auch</w:t>
      </w:r>
      <w:r w:rsidR="00197087">
        <w:t xml:space="preserve"> das wir uns am Anfang viel vorgenommen haben, was wir dann nicht umsetzten konnten aber ich war trotzdem mit dem Endergebnis sehr zufrieden</w:t>
      </w:r>
      <w:r w:rsidR="00CF0770">
        <w:t>.</w:t>
      </w:r>
      <w:ins w:id="30" w:author="Microsoft Word" w:date="2024-12-13T07:27:00Z" w16du:dateUtc="2024-12-13T06:27:00Z">
        <w:r w:rsidR="00934D97">
          <w:t xml:space="preserve">Schlecht war auch </w:t>
        </w:r>
      </w:ins>
    </w:p>
    <w:p w14:paraId="3978D1B9" w14:textId="7E7138D6" w:rsidR="000C05C4" w:rsidRPr="00BA5624" w:rsidRDefault="000C05C4" w:rsidP="008F199F">
      <w:pPr>
        <w:spacing w:after="200" w:line="240" w:lineRule="auto"/>
        <w:rPr>
          <w:ins w:id="31" w:author="Microsoft Word" w:date="2024-12-13T07:26:00Z" w16du:dateUtc="2024-12-13T06:26:00Z"/>
          <w:b/>
          <w:bCs/>
        </w:rPr>
      </w:pPr>
      <w:ins w:id="32" w:author="Microsoft Word" w:date="2024-12-13T07:26:00Z" w16du:dateUtc="2024-12-13T06:26:00Z">
        <w:r w:rsidRPr="00BA5624">
          <w:rPr>
            <w:b/>
            <w:bCs/>
          </w:rPr>
          <w:t>Leart</w:t>
        </w:r>
      </w:ins>
      <w:ins w:id="33" w:author="Microsoft Word" w:date="2024-12-13T07:27:00Z" w16du:dateUtc="2024-12-13T06:27:00Z">
        <w:r w:rsidR="00E208A8" w:rsidRPr="00BA5624">
          <w:rPr>
            <w:b/>
            <w:bCs/>
          </w:rPr>
          <w:t>:</w:t>
        </w:r>
      </w:ins>
    </w:p>
    <w:p w14:paraId="1EB424E6" w14:textId="3481D352" w:rsidR="00025514" w:rsidRPr="00025514" w:rsidRDefault="00025514" w:rsidP="00025514">
      <w:pPr>
        <w:spacing w:after="200" w:line="240" w:lineRule="auto"/>
        <w:rPr>
          <w:lang w:val="de-CH"/>
        </w:rPr>
      </w:pPr>
      <w:r w:rsidRPr="00025514">
        <w:rPr>
          <w:lang w:val="de-CH"/>
        </w:rPr>
        <w:t>Das Projekt war sehr spannend für mich, da ich einen tieferen Einblick ins Webdesign bekommen habe, weil mir</w:t>
      </w:r>
      <w:r>
        <w:rPr>
          <w:lang w:val="de-CH"/>
        </w:rPr>
        <w:t xml:space="preserve"> </w:t>
      </w:r>
      <w:r w:rsidRPr="00025514">
        <w:rPr>
          <w:lang w:val="de-CH"/>
        </w:rPr>
        <w:t>nur HTML bekannt war und ich nicht einmal wusste, was CSS ist und dass es so viel anspruchsvoller ist. Was gut lief, war die Struktur und allgemein die Verlinkung</w:t>
      </w:r>
      <w:r>
        <w:rPr>
          <w:lang w:val="de-CH"/>
        </w:rPr>
        <w:t xml:space="preserve"> </w:t>
      </w:r>
      <w:r w:rsidRPr="00025514">
        <w:rPr>
          <w:lang w:val="de-CH"/>
        </w:rPr>
        <w:t>der verschiedenen Sites. Was aber dann nicht so gut war, war, dass wir das Ganze nicht mit der Handyansicht gemacht haben, sondern wir waren eher auf die Desktopansicht konzentriert. Ich habe gelernt, dass Webdesign ziemlich anspruchsvoll ist, aber</w:t>
      </w:r>
      <w:r>
        <w:rPr>
          <w:lang w:val="de-CH"/>
        </w:rPr>
        <w:t xml:space="preserve"> </w:t>
      </w:r>
      <w:r w:rsidRPr="00025514">
        <w:rPr>
          <w:lang w:val="de-CH"/>
        </w:rPr>
        <w:t>auf der anderen Seite macht es Spaß, etwas selber</w:t>
      </w:r>
      <w:ins w:id="34" w:author="Microsoft Word" w:date="2024-12-13T07:27:00Z" w16du:dateUtc="2024-12-13T06:27:00Z">
        <w:r w:rsidR="00BA5624" w:rsidRPr="00025514">
          <w:rPr>
            <w:lang w:val="de-CH"/>
          </w:rPr>
          <w:t>selbst</w:t>
        </w:r>
      </w:ins>
      <w:r w:rsidRPr="00025514">
        <w:rPr>
          <w:lang w:val="de-CH"/>
        </w:rPr>
        <w:t xml:space="preserve"> zu bauen. Ich würde das nächste Mal mit der Handyansicht anfangen, da uns das nicht so gelungen ist. Mit dem Ergebnis bin ich sehr zufrieden, da ich gedacht habe, dass wir niemals fertig werden, und trotzdem haben wir eine schöne und simple Website gebaut.</w:t>
      </w:r>
    </w:p>
    <w:p w14:paraId="021BB114" w14:textId="77777777" w:rsidR="008F199F" w:rsidRPr="00E77137" w:rsidRDefault="008F199F" w:rsidP="008F199F">
      <w:pPr>
        <w:spacing w:after="200" w:line="240" w:lineRule="auto"/>
      </w:pPr>
      <w:r w:rsidRPr="00E77137">
        <w:t>-</w:t>
      </w:r>
      <w:r w:rsidRPr="00E77137">
        <w:tab/>
        <w:t>Was lief gut/schlecht?</w:t>
      </w:r>
    </w:p>
    <w:p w14:paraId="7B64F027" w14:textId="77777777" w:rsidR="008F199F" w:rsidRPr="00E77137" w:rsidRDefault="008F199F" w:rsidP="008F199F">
      <w:pPr>
        <w:spacing w:after="200" w:line="240" w:lineRule="auto"/>
      </w:pPr>
      <w:r w:rsidRPr="00E77137">
        <w:t>-</w:t>
      </w:r>
      <w:r w:rsidRPr="00E77137">
        <w:tab/>
        <w:t xml:space="preserve">Hast du deine Ziele erreicht? </w:t>
      </w:r>
    </w:p>
    <w:p w14:paraId="6A5E0898" w14:textId="77777777" w:rsidR="008F199F" w:rsidRPr="00E77137" w:rsidRDefault="008F199F" w:rsidP="008F199F">
      <w:pPr>
        <w:spacing w:after="200" w:line="240" w:lineRule="auto"/>
      </w:pPr>
      <w:r w:rsidRPr="00E77137">
        <w:t>-</w:t>
      </w:r>
      <w:r w:rsidRPr="00E77137">
        <w:tab/>
        <w:t>Wie bist du mit dem Endergebnis zufrieden?</w:t>
      </w:r>
    </w:p>
    <w:p w14:paraId="347CACE0" w14:textId="77777777" w:rsidR="008F199F" w:rsidRPr="00E77137" w:rsidRDefault="008F199F" w:rsidP="008F199F">
      <w:pPr>
        <w:spacing w:after="200" w:line="240" w:lineRule="auto"/>
      </w:pPr>
      <w:r w:rsidRPr="00E77137">
        <w:t>-</w:t>
      </w:r>
      <w:r w:rsidRPr="00E77137">
        <w:tab/>
        <w:t>Was hast du gelernt?</w:t>
      </w:r>
    </w:p>
    <w:p w14:paraId="2E00D84E" w14:textId="77777777" w:rsidR="008F199F" w:rsidRPr="00E77137" w:rsidRDefault="008F199F" w:rsidP="008F199F">
      <w:pPr>
        <w:spacing w:after="200" w:line="240" w:lineRule="auto"/>
      </w:pPr>
      <w:r w:rsidRPr="00E77137">
        <w:t>-</w:t>
      </w:r>
      <w:r w:rsidRPr="00E77137">
        <w:tab/>
        <w:t>Was würdest du nächstes Mal anders machen?</w:t>
      </w:r>
    </w:p>
    <w:p w14:paraId="7176F463" w14:textId="77777777" w:rsidR="008F199F" w:rsidRPr="00A3115C" w:rsidRDefault="008F199F" w:rsidP="008F199F">
      <w:pPr>
        <w:spacing w:after="200" w:line="240" w:lineRule="auto"/>
      </w:pPr>
      <w:r w:rsidRPr="00E77137">
        <w:t>-</w:t>
      </w:r>
      <w:r w:rsidRPr="00E77137">
        <w:tab/>
        <w:t>Usw.</w:t>
      </w:r>
    </w:p>
    <w:p w14:paraId="7B8A61D0" w14:textId="77777777" w:rsidR="008F199F" w:rsidRPr="00A3115C" w:rsidRDefault="008F199F" w:rsidP="008F199F">
      <w:pPr>
        <w:spacing w:after="200" w:line="240" w:lineRule="auto"/>
      </w:pPr>
      <w:r w:rsidRPr="00A3115C">
        <w:t> </w:t>
      </w:r>
    </w:p>
    <w:p w14:paraId="5CBED3D6" w14:textId="63473B43" w:rsidR="00D033D9" w:rsidRPr="00A3115C" w:rsidRDefault="003B2A9D" w:rsidP="008F199F">
      <w:pPr>
        <w:spacing w:after="200" w:line="240" w:lineRule="auto"/>
      </w:pPr>
      <w:r>
        <w:lastRenderedPageBreak/>
        <w:br w:type="page"/>
      </w:r>
    </w:p>
    <w:p w14:paraId="3EB95FC4" w14:textId="77777777" w:rsidR="00D033D9" w:rsidRPr="00A3115C" w:rsidRDefault="00D033D9" w:rsidP="008F199F">
      <w:pPr>
        <w:spacing w:after="200" w:line="240" w:lineRule="auto"/>
      </w:pPr>
    </w:p>
    <w:p w14:paraId="06D75F7A" w14:textId="77777777" w:rsidR="008F199F" w:rsidRPr="00A3115C" w:rsidRDefault="008F199F" w:rsidP="00EB19C2">
      <w:pPr>
        <w:pStyle w:val="berschrift1"/>
      </w:pPr>
      <w:bookmarkStart w:id="35" w:name="_Toc31958559"/>
      <w:r w:rsidRPr="00A3115C">
        <w:t>Ressourcen</w:t>
      </w:r>
      <w:bookmarkEnd w:id="35"/>
      <w:r w:rsidRPr="00A3115C">
        <w:t xml:space="preserve"> </w:t>
      </w:r>
    </w:p>
    <w:p w14:paraId="32870B3E" w14:textId="44B25830" w:rsidR="00D033D9" w:rsidRPr="00A3115C" w:rsidRDefault="00D033D9" w:rsidP="00D033D9">
      <w:pPr>
        <w:pStyle w:val="berschrift2"/>
      </w:pPr>
      <w:r w:rsidRPr="00A3115C">
        <w:t>Bilder:</w:t>
      </w:r>
    </w:p>
    <w:p w14:paraId="2D17B6F1" w14:textId="37AADF25" w:rsidR="00D033D9" w:rsidRPr="00A3115C" w:rsidRDefault="00D033D9" w:rsidP="00D033D9">
      <w:pPr>
        <w:pStyle w:val="Listenabsatz"/>
        <w:numPr>
          <w:ilvl w:val="0"/>
          <w:numId w:val="5"/>
        </w:numPr>
      </w:pPr>
      <w:r w:rsidRPr="00A3115C">
        <w:t>Google.com (Lizen</w:t>
      </w:r>
      <w:r w:rsidR="00810C5F" w:rsidRPr="00A3115C">
        <w:t>zfreie Bilder)</w:t>
      </w:r>
    </w:p>
    <w:p w14:paraId="244BA47A" w14:textId="0C38F457" w:rsidR="001774EF" w:rsidRPr="00A3115C" w:rsidRDefault="001774EF" w:rsidP="001774EF">
      <w:pPr>
        <w:pStyle w:val="berschrift2"/>
      </w:pPr>
      <w:r w:rsidRPr="00A3115C">
        <w:t>Code</w:t>
      </w:r>
      <w:r w:rsidR="0033251B" w:rsidRPr="00A3115C">
        <w:t>/Inhalt</w:t>
      </w:r>
      <w:r w:rsidRPr="00A3115C">
        <w:t>:</w:t>
      </w:r>
    </w:p>
    <w:p w14:paraId="202E797C" w14:textId="25EC8E97" w:rsidR="001774EF" w:rsidRPr="00A3115C" w:rsidRDefault="001774EF" w:rsidP="001774EF">
      <w:pPr>
        <w:pStyle w:val="Listenabsatz"/>
        <w:numPr>
          <w:ilvl w:val="0"/>
          <w:numId w:val="5"/>
        </w:numPr>
      </w:pPr>
      <w:r w:rsidRPr="00A3115C">
        <w:t xml:space="preserve">Blackbox.ai (Helfen von </w:t>
      </w:r>
      <w:r w:rsidR="00C90036" w:rsidRPr="00A3115C">
        <w:t>Code Probleme)</w:t>
      </w:r>
    </w:p>
    <w:p w14:paraId="14DB7AD4" w14:textId="05836659" w:rsidR="00C90036" w:rsidRPr="00A3115C" w:rsidRDefault="00C90036" w:rsidP="001774EF">
      <w:pPr>
        <w:pStyle w:val="Listenabsatz"/>
        <w:numPr>
          <w:ilvl w:val="0"/>
          <w:numId w:val="5"/>
        </w:numPr>
      </w:pPr>
      <w:r w:rsidRPr="00A3115C">
        <w:t xml:space="preserve">ChatGPT.com (Generieren von </w:t>
      </w:r>
      <w:r w:rsidR="0033251B" w:rsidRPr="00A3115C">
        <w:t>Rezepten</w:t>
      </w:r>
      <w:r w:rsidR="00E81C2E" w:rsidRPr="00A3115C">
        <w:t>)</w:t>
      </w:r>
    </w:p>
    <w:p w14:paraId="0B254ECC" w14:textId="40F08F53" w:rsidR="00C10623" w:rsidRPr="00A3115C" w:rsidRDefault="00CE2F9D" w:rsidP="00C10623">
      <w:pPr>
        <w:pStyle w:val="berschrift2"/>
      </w:pPr>
      <w:r w:rsidRPr="00A3115C">
        <w:t>Nachschlagen:</w:t>
      </w:r>
    </w:p>
    <w:p w14:paraId="7BC3E3A4" w14:textId="2CFE7251" w:rsidR="006B37F7" w:rsidRPr="00A3115C" w:rsidRDefault="006B37F7" w:rsidP="00CE2F9D">
      <w:pPr>
        <w:pStyle w:val="Listenabsatz"/>
        <w:numPr>
          <w:ilvl w:val="0"/>
          <w:numId w:val="5"/>
        </w:numPr>
      </w:pPr>
      <w:r w:rsidRPr="00A3115C">
        <w:t>Stackoverflow.com (Nachschlagen</w:t>
      </w:r>
      <w:r w:rsidR="00944CEB" w:rsidRPr="00A3115C">
        <w:t>)</w:t>
      </w:r>
    </w:p>
    <w:p w14:paraId="3A44E55D" w14:textId="67D3AB84" w:rsidR="00944CEB" w:rsidRPr="00A3115C" w:rsidRDefault="008237E0" w:rsidP="00944CEB">
      <w:pPr>
        <w:pStyle w:val="Listenabsatz"/>
        <w:numPr>
          <w:ilvl w:val="0"/>
          <w:numId w:val="5"/>
        </w:numPr>
      </w:pPr>
      <w:r w:rsidRPr="00A3115C">
        <w:t>w3schools.com</w:t>
      </w:r>
      <w:r w:rsidR="0033251B" w:rsidRPr="00A3115C">
        <w:t xml:space="preserve"> (Nachschlagen)</w:t>
      </w:r>
    </w:p>
    <w:p w14:paraId="6493F1BD" w14:textId="46AD3A20" w:rsidR="001774EF" w:rsidRPr="00A3115C" w:rsidRDefault="001774EF" w:rsidP="001774EF"/>
    <w:p w14:paraId="5786309E" w14:textId="77777777" w:rsidR="00037E06" w:rsidRPr="00C90036" w:rsidRDefault="00037E06" w:rsidP="00037E06">
      <w:pPr>
        <w:spacing w:after="200" w:line="240" w:lineRule="auto"/>
        <w:rPr>
          <w:highlight w:val="yellow"/>
        </w:rPr>
      </w:pPr>
    </w:p>
    <w:sectPr w:rsidR="00037E06" w:rsidRPr="00C90036" w:rsidSect="0076492C">
      <w:headerReference w:type="default" r:id="rId13"/>
      <w:footerReference w:type="default" r:id="rId14"/>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95671" w14:textId="77777777" w:rsidR="00C31861" w:rsidRPr="00A3115C" w:rsidRDefault="00C31861" w:rsidP="0076492C">
      <w:pPr>
        <w:spacing w:after="0" w:line="240" w:lineRule="auto"/>
      </w:pPr>
      <w:r w:rsidRPr="00A3115C">
        <w:separator/>
      </w:r>
    </w:p>
  </w:endnote>
  <w:endnote w:type="continuationSeparator" w:id="0">
    <w:p w14:paraId="69FE1D0C" w14:textId="77777777" w:rsidR="00C31861" w:rsidRPr="00A3115C" w:rsidRDefault="00C31861" w:rsidP="0076492C">
      <w:pPr>
        <w:spacing w:after="0" w:line="240" w:lineRule="auto"/>
      </w:pPr>
      <w:r w:rsidRPr="00A3115C">
        <w:continuationSeparator/>
      </w:r>
    </w:p>
  </w:endnote>
  <w:endnote w:type="continuationNotice" w:id="1">
    <w:p w14:paraId="17AFD2E3" w14:textId="77777777" w:rsidR="00C31861" w:rsidRPr="00A3115C" w:rsidRDefault="00C318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utiger 45 Light">
    <w:panose1 w:val="020B0403030504020204"/>
    <w:charset w:val="00"/>
    <w:family w:val="swiss"/>
    <w:pitch w:val="variable"/>
    <w:sig w:usb0="800000AF" w:usb1="5000204A" w:usb2="00000000" w:usb3="00000000" w:csb0="0000009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ourier New"/>
    <w:panose1 w:val="00000000000000000000"/>
    <w:charset w:val="00"/>
    <w:family w:val="modern"/>
    <w:notTrueType/>
    <w:pitch w:val="variable"/>
    <w:sig w:usb0="00000001" w:usb1="00000001" w:usb2="00000000" w:usb3="00000000" w:csb0="00000093"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065C" w14:textId="77777777" w:rsidR="0076492C" w:rsidRPr="00A3115C" w:rsidRDefault="00CD2819" w:rsidP="0076492C">
    <w:pPr>
      <w:pStyle w:val="Fuzeile"/>
    </w:pPr>
    <w:r w:rsidRPr="00A3115C">
      <w:t xml:space="preserve">ICT-Campus </w:t>
    </w:r>
    <w:fldSimple w:instr=" FILENAME   \* MERGEFORMAT ">
      <w:r w:rsidR="008F199F" w:rsidRPr="00A3115C">
        <w:t>03 Dokumentationsvorlage.docx</w:t>
      </w:r>
    </w:fldSimple>
    <w:r w:rsidR="00563FCA" w:rsidRPr="00A3115C">
      <w:tab/>
    </w:r>
    <w:r w:rsidR="0076492C" w:rsidRPr="00A3115C">
      <w:tab/>
    </w:r>
    <w:sdt>
      <w:sdtPr>
        <w:id w:val="559140079"/>
        <w:docPartObj>
          <w:docPartGallery w:val="Page Numbers (Top of Page)"/>
          <w:docPartUnique/>
        </w:docPartObj>
      </w:sdtPr>
      <w:sdtContent>
        <w:r w:rsidR="0076492C" w:rsidRPr="00A3115C">
          <w:t xml:space="preserve">Seite </w:t>
        </w:r>
        <w:r w:rsidR="0076492C" w:rsidRPr="00A3115C">
          <w:fldChar w:fldCharType="begin"/>
        </w:r>
        <w:r w:rsidR="0076492C" w:rsidRPr="00A3115C">
          <w:instrText>PAGE</w:instrText>
        </w:r>
        <w:r w:rsidR="0076492C" w:rsidRPr="00A3115C">
          <w:fldChar w:fldCharType="separate"/>
        </w:r>
        <w:r w:rsidR="005940D5" w:rsidRPr="00A3115C">
          <w:t>9</w:t>
        </w:r>
        <w:r w:rsidR="0076492C" w:rsidRPr="00A3115C">
          <w:fldChar w:fldCharType="end"/>
        </w:r>
        <w:r w:rsidR="0076492C" w:rsidRPr="00A3115C">
          <w:t>/</w:t>
        </w:r>
        <w:fldSimple w:instr=" NUMPAGES -1\* Arabic \* MERGEFORMAT ">
          <w:r w:rsidR="005940D5" w:rsidRPr="00A3115C">
            <w:t>9</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527C5" w14:textId="77777777" w:rsidR="00C31861" w:rsidRPr="00A3115C" w:rsidRDefault="00C31861" w:rsidP="0076492C">
      <w:pPr>
        <w:spacing w:after="0" w:line="240" w:lineRule="auto"/>
      </w:pPr>
      <w:r w:rsidRPr="00A3115C">
        <w:separator/>
      </w:r>
    </w:p>
  </w:footnote>
  <w:footnote w:type="continuationSeparator" w:id="0">
    <w:p w14:paraId="0DB5770A" w14:textId="77777777" w:rsidR="00C31861" w:rsidRPr="00A3115C" w:rsidRDefault="00C31861" w:rsidP="0076492C">
      <w:pPr>
        <w:spacing w:after="0" w:line="240" w:lineRule="auto"/>
      </w:pPr>
      <w:r w:rsidRPr="00A3115C">
        <w:continuationSeparator/>
      </w:r>
    </w:p>
  </w:footnote>
  <w:footnote w:type="continuationNotice" w:id="1">
    <w:p w14:paraId="122382B3" w14:textId="77777777" w:rsidR="00C31861" w:rsidRPr="00A3115C" w:rsidRDefault="00C318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6A6A1" w14:textId="77777777" w:rsidR="003E5BF9" w:rsidRPr="00A3115C" w:rsidRDefault="001B0409" w:rsidP="003E5BF9">
    <w:pPr>
      <w:pStyle w:val="Kopfzeile"/>
      <w:jc w:val="right"/>
    </w:pPr>
    <w:r w:rsidRPr="00A3115C">
      <w:rPr>
        <w:noProof/>
        <w:lang w:eastAsia="de-CH"/>
      </w:rPr>
      <w:drawing>
        <wp:inline distT="0" distB="0" distL="0" distR="0" wp14:anchorId="1D1C1752" wp14:editId="59B777A9">
          <wp:extent cx="576000" cy="576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_colored_squa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405EAE"/>
    <w:multiLevelType w:val="hybridMultilevel"/>
    <w:tmpl w:val="2DE62EC6"/>
    <w:lvl w:ilvl="0" w:tplc="68E6D55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CF66DC"/>
    <w:multiLevelType w:val="hybridMultilevel"/>
    <w:tmpl w:val="C0200DDC"/>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95974F6"/>
    <w:multiLevelType w:val="hybridMultilevel"/>
    <w:tmpl w:val="B368099A"/>
    <w:lvl w:ilvl="0" w:tplc="CD2E1040">
      <w:numFmt w:val="bullet"/>
      <w:lvlText w:val="•"/>
      <w:lvlJc w:val="left"/>
      <w:pPr>
        <w:ind w:left="1065" w:hanging="705"/>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F6703A"/>
    <w:multiLevelType w:val="hybridMultilevel"/>
    <w:tmpl w:val="4066E89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83589415">
    <w:abstractNumId w:val="0"/>
  </w:num>
  <w:num w:numId="2" w16cid:durableId="179508882">
    <w:abstractNumId w:val="4"/>
  </w:num>
  <w:num w:numId="3" w16cid:durableId="1372220733">
    <w:abstractNumId w:val="3"/>
  </w:num>
  <w:num w:numId="4" w16cid:durableId="1961034566">
    <w:abstractNumId w:val="1"/>
  </w:num>
  <w:num w:numId="5" w16cid:durableId="1402220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0A"/>
    <w:rsid w:val="00003BED"/>
    <w:rsid w:val="00004B51"/>
    <w:rsid w:val="0001767A"/>
    <w:rsid w:val="00025514"/>
    <w:rsid w:val="000308C2"/>
    <w:rsid w:val="00037E06"/>
    <w:rsid w:val="00041B66"/>
    <w:rsid w:val="00047BCE"/>
    <w:rsid w:val="00065229"/>
    <w:rsid w:val="0007327E"/>
    <w:rsid w:val="00073B21"/>
    <w:rsid w:val="000760E6"/>
    <w:rsid w:val="000801E7"/>
    <w:rsid w:val="00086978"/>
    <w:rsid w:val="0008697C"/>
    <w:rsid w:val="0009155B"/>
    <w:rsid w:val="000A5407"/>
    <w:rsid w:val="000B00D1"/>
    <w:rsid w:val="000B3CC9"/>
    <w:rsid w:val="000B4DE6"/>
    <w:rsid w:val="000C05C4"/>
    <w:rsid w:val="000C1F55"/>
    <w:rsid w:val="000E6675"/>
    <w:rsid w:val="000F064A"/>
    <w:rsid w:val="000F0681"/>
    <w:rsid w:val="000F6D9C"/>
    <w:rsid w:val="00100616"/>
    <w:rsid w:val="00114951"/>
    <w:rsid w:val="0011516D"/>
    <w:rsid w:val="001268E7"/>
    <w:rsid w:val="001271A7"/>
    <w:rsid w:val="00136848"/>
    <w:rsid w:val="00137300"/>
    <w:rsid w:val="001434C2"/>
    <w:rsid w:val="0016788B"/>
    <w:rsid w:val="00170A5F"/>
    <w:rsid w:val="00171BB5"/>
    <w:rsid w:val="001741B7"/>
    <w:rsid w:val="001774EF"/>
    <w:rsid w:val="001814C8"/>
    <w:rsid w:val="00191F9A"/>
    <w:rsid w:val="00193C19"/>
    <w:rsid w:val="00197087"/>
    <w:rsid w:val="001A001F"/>
    <w:rsid w:val="001A2CD5"/>
    <w:rsid w:val="001B0409"/>
    <w:rsid w:val="001B6E03"/>
    <w:rsid w:val="001C573A"/>
    <w:rsid w:val="001C6914"/>
    <w:rsid w:val="001C7DCA"/>
    <w:rsid w:val="001D6473"/>
    <w:rsid w:val="00204722"/>
    <w:rsid w:val="00205E48"/>
    <w:rsid w:val="002062B2"/>
    <w:rsid w:val="00212636"/>
    <w:rsid w:val="00215EF3"/>
    <w:rsid w:val="00230B99"/>
    <w:rsid w:val="00234976"/>
    <w:rsid w:val="00250758"/>
    <w:rsid w:val="0025620A"/>
    <w:rsid w:val="002627B5"/>
    <w:rsid w:val="00264856"/>
    <w:rsid w:val="0026701A"/>
    <w:rsid w:val="0027099A"/>
    <w:rsid w:val="002753BE"/>
    <w:rsid w:val="002807E1"/>
    <w:rsid w:val="00283B91"/>
    <w:rsid w:val="002B4147"/>
    <w:rsid w:val="002B5E0E"/>
    <w:rsid w:val="002B5EFE"/>
    <w:rsid w:val="002B62BE"/>
    <w:rsid w:val="002C1619"/>
    <w:rsid w:val="002C3276"/>
    <w:rsid w:val="002D7C6D"/>
    <w:rsid w:val="002E3084"/>
    <w:rsid w:val="002E5BAA"/>
    <w:rsid w:val="002E6A03"/>
    <w:rsid w:val="002F01C4"/>
    <w:rsid w:val="002F3914"/>
    <w:rsid w:val="003059A9"/>
    <w:rsid w:val="00315085"/>
    <w:rsid w:val="0032508E"/>
    <w:rsid w:val="00331337"/>
    <w:rsid w:val="0033251B"/>
    <w:rsid w:val="00364F33"/>
    <w:rsid w:val="00370B94"/>
    <w:rsid w:val="003716FC"/>
    <w:rsid w:val="003832E3"/>
    <w:rsid w:val="00383B43"/>
    <w:rsid w:val="003A1668"/>
    <w:rsid w:val="003A5231"/>
    <w:rsid w:val="003A553A"/>
    <w:rsid w:val="003A7A86"/>
    <w:rsid w:val="003B2A9D"/>
    <w:rsid w:val="003B2D81"/>
    <w:rsid w:val="003C0CD3"/>
    <w:rsid w:val="003C51DB"/>
    <w:rsid w:val="003D3B8B"/>
    <w:rsid w:val="003D4B3E"/>
    <w:rsid w:val="003E5BF9"/>
    <w:rsid w:val="003E7A8F"/>
    <w:rsid w:val="003F0ABF"/>
    <w:rsid w:val="003F341A"/>
    <w:rsid w:val="003F69AB"/>
    <w:rsid w:val="00404B6C"/>
    <w:rsid w:val="00405083"/>
    <w:rsid w:val="00406D0C"/>
    <w:rsid w:val="00416DAC"/>
    <w:rsid w:val="00421928"/>
    <w:rsid w:val="00434BBC"/>
    <w:rsid w:val="00435A98"/>
    <w:rsid w:val="004409BB"/>
    <w:rsid w:val="004472EC"/>
    <w:rsid w:val="00452600"/>
    <w:rsid w:val="00453434"/>
    <w:rsid w:val="00454B17"/>
    <w:rsid w:val="004600FD"/>
    <w:rsid w:val="00461DCC"/>
    <w:rsid w:val="00462BFE"/>
    <w:rsid w:val="0046364F"/>
    <w:rsid w:val="00471E16"/>
    <w:rsid w:val="00475EFE"/>
    <w:rsid w:val="00487B12"/>
    <w:rsid w:val="004936BF"/>
    <w:rsid w:val="004B50E3"/>
    <w:rsid w:val="004C3154"/>
    <w:rsid w:val="004C37E3"/>
    <w:rsid w:val="004D0D14"/>
    <w:rsid w:val="004D6326"/>
    <w:rsid w:val="004D7E4D"/>
    <w:rsid w:val="004E61EE"/>
    <w:rsid w:val="00505816"/>
    <w:rsid w:val="00511EE2"/>
    <w:rsid w:val="005146BE"/>
    <w:rsid w:val="00514BC8"/>
    <w:rsid w:val="00552114"/>
    <w:rsid w:val="005523CB"/>
    <w:rsid w:val="00554EEC"/>
    <w:rsid w:val="0056235E"/>
    <w:rsid w:val="00563FCA"/>
    <w:rsid w:val="00565493"/>
    <w:rsid w:val="00566B67"/>
    <w:rsid w:val="00571BDF"/>
    <w:rsid w:val="00573B48"/>
    <w:rsid w:val="005776E7"/>
    <w:rsid w:val="0058178A"/>
    <w:rsid w:val="00581AB1"/>
    <w:rsid w:val="005940D5"/>
    <w:rsid w:val="005A7293"/>
    <w:rsid w:val="005A7B2B"/>
    <w:rsid w:val="005B23B2"/>
    <w:rsid w:val="005B72E0"/>
    <w:rsid w:val="005C2A8F"/>
    <w:rsid w:val="005C4A2C"/>
    <w:rsid w:val="005C70F7"/>
    <w:rsid w:val="005D1DDA"/>
    <w:rsid w:val="005E34B5"/>
    <w:rsid w:val="005E3DC6"/>
    <w:rsid w:val="005E65B2"/>
    <w:rsid w:val="00602104"/>
    <w:rsid w:val="00602A80"/>
    <w:rsid w:val="006033A9"/>
    <w:rsid w:val="00607637"/>
    <w:rsid w:val="006110DE"/>
    <w:rsid w:val="006133DC"/>
    <w:rsid w:val="0061553B"/>
    <w:rsid w:val="00620F4B"/>
    <w:rsid w:val="00633887"/>
    <w:rsid w:val="00640E4D"/>
    <w:rsid w:val="006411C6"/>
    <w:rsid w:val="00641319"/>
    <w:rsid w:val="006501CC"/>
    <w:rsid w:val="006619B9"/>
    <w:rsid w:val="006641A3"/>
    <w:rsid w:val="006641DC"/>
    <w:rsid w:val="00671D48"/>
    <w:rsid w:val="0067764B"/>
    <w:rsid w:val="00680812"/>
    <w:rsid w:val="0068091D"/>
    <w:rsid w:val="00690352"/>
    <w:rsid w:val="0069169C"/>
    <w:rsid w:val="00695347"/>
    <w:rsid w:val="00695B53"/>
    <w:rsid w:val="006B2027"/>
    <w:rsid w:val="006B23C2"/>
    <w:rsid w:val="006B37F7"/>
    <w:rsid w:val="006B7429"/>
    <w:rsid w:val="006C00B7"/>
    <w:rsid w:val="006E1B1D"/>
    <w:rsid w:val="006E1E36"/>
    <w:rsid w:val="006E3232"/>
    <w:rsid w:val="006E350F"/>
    <w:rsid w:val="006E5F7F"/>
    <w:rsid w:val="006E7037"/>
    <w:rsid w:val="006F4AA3"/>
    <w:rsid w:val="006F4BEF"/>
    <w:rsid w:val="006F61B4"/>
    <w:rsid w:val="006F7A6C"/>
    <w:rsid w:val="007015F5"/>
    <w:rsid w:val="00713998"/>
    <w:rsid w:val="007259ED"/>
    <w:rsid w:val="0072632D"/>
    <w:rsid w:val="00730FDF"/>
    <w:rsid w:val="0073318A"/>
    <w:rsid w:val="007333B0"/>
    <w:rsid w:val="00735A5C"/>
    <w:rsid w:val="007362A2"/>
    <w:rsid w:val="007437B1"/>
    <w:rsid w:val="00753D36"/>
    <w:rsid w:val="00757C4E"/>
    <w:rsid w:val="0076492C"/>
    <w:rsid w:val="0076568F"/>
    <w:rsid w:val="00771DA1"/>
    <w:rsid w:val="007867EA"/>
    <w:rsid w:val="007A3DF7"/>
    <w:rsid w:val="007B0D2F"/>
    <w:rsid w:val="007B1ACD"/>
    <w:rsid w:val="007B3D2E"/>
    <w:rsid w:val="007C77EF"/>
    <w:rsid w:val="007D1778"/>
    <w:rsid w:val="007E0A0D"/>
    <w:rsid w:val="007F5DCC"/>
    <w:rsid w:val="00800979"/>
    <w:rsid w:val="00801FC2"/>
    <w:rsid w:val="008104DD"/>
    <w:rsid w:val="00810C5F"/>
    <w:rsid w:val="00817B05"/>
    <w:rsid w:val="00820480"/>
    <w:rsid w:val="00821F25"/>
    <w:rsid w:val="008237E0"/>
    <w:rsid w:val="00827863"/>
    <w:rsid w:val="008318DD"/>
    <w:rsid w:val="00836513"/>
    <w:rsid w:val="0085051D"/>
    <w:rsid w:val="0085165C"/>
    <w:rsid w:val="00854BFB"/>
    <w:rsid w:val="008569DA"/>
    <w:rsid w:val="008621AD"/>
    <w:rsid w:val="00874E1B"/>
    <w:rsid w:val="0087514C"/>
    <w:rsid w:val="00875DC7"/>
    <w:rsid w:val="00877DB3"/>
    <w:rsid w:val="0088171B"/>
    <w:rsid w:val="00881B15"/>
    <w:rsid w:val="00896CD7"/>
    <w:rsid w:val="008A644A"/>
    <w:rsid w:val="008B3FC6"/>
    <w:rsid w:val="008C1512"/>
    <w:rsid w:val="008C1A73"/>
    <w:rsid w:val="008C3D5D"/>
    <w:rsid w:val="008C4EC4"/>
    <w:rsid w:val="008D299C"/>
    <w:rsid w:val="008E1DB8"/>
    <w:rsid w:val="008F199F"/>
    <w:rsid w:val="009048FF"/>
    <w:rsid w:val="00907F1F"/>
    <w:rsid w:val="00916EB4"/>
    <w:rsid w:val="009173D9"/>
    <w:rsid w:val="00921710"/>
    <w:rsid w:val="00926A58"/>
    <w:rsid w:val="00932A6F"/>
    <w:rsid w:val="00933E25"/>
    <w:rsid w:val="00934D97"/>
    <w:rsid w:val="009419A4"/>
    <w:rsid w:val="00942B6E"/>
    <w:rsid w:val="00944CEB"/>
    <w:rsid w:val="00951E58"/>
    <w:rsid w:val="00952623"/>
    <w:rsid w:val="00961E65"/>
    <w:rsid w:val="009624A8"/>
    <w:rsid w:val="0097353A"/>
    <w:rsid w:val="00977E56"/>
    <w:rsid w:val="00982854"/>
    <w:rsid w:val="009839FA"/>
    <w:rsid w:val="00984276"/>
    <w:rsid w:val="00985CC1"/>
    <w:rsid w:val="009900EA"/>
    <w:rsid w:val="00993740"/>
    <w:rsid w:val="009A26FF"/>
    <w:rsid w:val="009B32BD"/>
    <w:rsid w:val="009C3F36"/>
    <w:rsid w:val="009C6FCA"/>
    <w:rsid w:val="009D5035"/>
    <w:rsid w:val="009E4F89"/>
    <w:rsid w:val="009E5151"/>
    <w:rsid w:val="009F27C4"/>
    <w:rsid w:val="009F2F88"/>
    <w:rsid w:val="009F4815"/>
    <w:rsid w:val="009F66C5"/>
    <w:rsid w:val="00A05D7D"/>
    <w:rsid w:val="00A074FB"/>
    <w:rsid w:val="00A12C25"/>
    <w:rsid w:val="00A1373F"/>
    <w:rsid w:val="00A13D77"/>
    <w:rsid w:val="00A146CE"/>
    <w:rsid w:val="00A205A4"/>
    <w:rsid w:val="00A21E87"/>
    <w:rsid w:val="00A270BA"/>
    <w:rsid w:val="00A3115C"/>
    <w:rsid w:val="00A34FC5"/>
    <w:rsid w:val="00A40B0A"/>
    <w:rsid w:val="00A45EFA"/>
    <w:rsid w:val="00A45F37"/>
    <w:rsid w:val="00A46220"/>
    <w:rsid w:val="00A5346C"/>
    <w:rsid w:val="00A53FD8"/>
    <w:rsid w:val="00A5754C"/>
    <w:rsid w:val="00A654D3"/>
    <w:rsid w:val="00A70799"/>
    <w:rsid w:val="00A75899"/>
    <w:rsid w:val="00AA0EDF"/>
    <w:rsid w:val="00AA27C1"/>
    <w:rsid w:val="00AC3B05"/>
    <w:rsid w:val="00AD2A4D"/>
    <w:rsid w:val="00AF0335"/>
    <w:rsid w:val="00B01DF7"/>
    <w:rsid w:val="00B0635A"/>
    <w:rsid w:val="00B07647"/>
    <w:rsid w:val="00B16E56"/>
    <w:rsid w:val="00B2270D"/>
    <w:rsid w:val="00B35459"/>
    <w:rsid w:val="00B42FF2"/>
    <w:rsid w:val="00B52795"/>
    <w:rsid w:val="00B838C1"/>
    <w:rsid w:val="00B949ED"/>
    <w:rsid w:val="00BA5624"/>
    <w:rsid w:val="00BA6B71"/>
    <w:rsid w:val="00BA6C99"/>
    <w:rsid w:val="00BB2258"/>
    <w:rsid w:val="00BC54EC"/>
    <w:rsid w:val="00BE060E"/>
    <w:rsid w:val="00BE37BD"/>
    <w:rsid w:val="00BF35BA"/>
    <w:rsid w:val="00BF70A9"/>
    <w:rsid w:val="00C01987"/>
    <w:rsid w:val="00C04CC5"/>
    <w:rsid w:val="00C05A7B"/>
    <w:rsid w:val="00C10623"/>
    <w:rsid w:val="00C15F0B"/>
    <w:rsid w:val="00C16E93"/>
    <w:rsid w:val="00C20758"/>
    <w:rsid w:val="00C20E72"/>
    <w:rsid w:val="00C22A64"/>
    <w:rsid w:val="00C22D6C"/>
    <w:rsid w:val="00C25D9F"/>
    <w:rsid w:val="00C31861"/>
    <w:rsid w:val="00C401C7"/>
    <w:rsid w:val="00C450B7"/>
    <w:rsid w:val="00C55324"/>
    <w:rsid w:val="00C6076A"/>
    <w:rsid w:val="00C75A48"/>
    <w:rsid w:val="00C75B8B"/>
    <w:rsid w:val="00C80625"/>
    <w:rsid w:val="00C838EA"/>
    <w:rsid w:val="00C8651E"/>
    <w:rsid w:val="00C86B19"/>
    <w:rsid w:val="00C90036"/>
    <w:rsid w:val="00C9327B"/>
    <w:rsid w:val="00C966B8"/>
    <w:rsid w:val="00C97CEE"/>
    <w:rsid w:val="00CA7558"/>
    <w:rsid w:val="00CB2C93"/>
    <w:rsid w:val="00CB4783"/>
    <w:rsid w:val="00CD1851"/>
    <w:rsid w:val="00CD2819"/>
    <w:rsid w:val="00CD2F92"/>
    <w:rsid w:val="00CD3693"/>
    <w:rsid w:val="00CD5B20"/>
    <w:rsid w:val="00CD609C"/>
    <w:rsid w:val="00CE1C68"/>
    <w:rsid w:val="00CE2F9D"/>
    <w:rsid w:val="00CE44F0"/>
    <w:rsid w:val="00CF0770"/>
    <w:rsid w:val="00CF1B2D"/>
    <w:rsid w:val="00CF5ABC"/>
    <w:rsid w:val="00D02306"/>
    <w:rsid w:val="00D02AA4"/>
    <w:rsid w:val="00D033D9"/>
    <w:rsid w:val="00D06EED"/>
    <w:rsid w:val="00D23BD5"/>
    <w:rsid w:val="00D266BC"/>
    <w:rsid w:val="00D30991"/>
    <w:rsid w:val="00D4532D"/>
    <w:rsid w:val="00D468CA"/>
    <w:rsid w:val="00D47F29"/>
    <w:rsid w:val="00D50ADE"/>
    <w:rsid w:val="00D534EE"/>
    <w:rsid w:val="00D54773"/>
    <w:rsid w:val="00D54D21"/>
    <w:rsid w:val="00D64120"/>
    <w:rsid w:val="00D67595"/>
    <w:rsid w:val="00D73094"/>
    <w:rsid w:val="00D7465D"/>
    <w:rsid w:val="00D76F03"/>
    <w:rsid w:val="00D80E01"/>
    <w:rsid w:val="00D9027F"/>
    <w:rsid w:val="00D97A05"/>
    <w:rsid w:val="00DB5743"/>
    <w:rsid w:val="00DB7C09"/>
    <w:rsid w:val="00E05351"/>
    <w:rsid w:val="00E061CE"/>
    <w:rsid w:val="00E065D7"/>
    <w:rsid w:val="00E208A8"/>
    <w:rsid w:val="00E3293C"/>
    <w:rsid w:val="00E359B3"/>
    <w:rsid w:val="00E44772"/>
    <w:rsid w:val="00E453B0"/>
    <w:rsid w:val="00E45D17"/>
    <w:rsid w:val="00E536F9"/>
    <w:rsid w:val="00E60AE1"/>
    <w:rsid w:val="00E62677"/>
    <w:rsid w:val="00E66155"/>
    <w:rsid w:val="00E67621"/>
    <w:rsid w:val="00E77137"/>
    <w:rsid w:val="00E814B2"/>
    <w:rsid w:val="00E81C2E"/>
    <w:rsid w:val="00E84D60"/>
    <w:rsid w:val="00E87762"/>
    <w:rsid w:val="00E97B9C"/>
    <w:rsid w:val="00EA45AE"/>
    <w:rsid w:val="00EA7789"/>
    <w:rsid w:val="00EB19C2"/>
    <w:rsid w:val="00EB4156"/>
    <w:rsid w:val="00EC0D43"/>
    <w:rsid w:val="00EC1339"/>
    <w:rsid w:val="00ED3A05"/>
    <w:rsid w:val="00ED3ED3"/>
    <w:rsid w:val="00ED7F3C"/>
    <w:rsid w:val="00EE09DA"/>
    <w:rsid w:val="00EE0CDF"/>
    <w:rsid w:val="00EE3083"/>
    <w:rsid w:val="00EF203D"/>
    <w:rsid w:val="00EF53AA"/>
    <w:rsid w:val="00F00826"/>
    <w:rsid w:val="00F03F38"/>
    <w:rsid w:val="00F202B4"/>
    <w:rsid w:val="00F242E2"/>
    <w:rsid w:val="00F331C7"/>
    <w:rsid w:val="00F344D0"/>
    <w:rsid w:val="00F36F29"/>
    <w:rsid w:val="00F3747A"/>
    <w:rsid w:val="00F41FB1"/>
    <w:rsid w:val="00F45AEC"/>
    <w:rsid w:val="00F61E5E"/>
    <w:rsid w:val="00F6327B"/>
    <w:rsid w:val="00F6612C"/>
    <w:rsid w:val="00F75B1E"/>
    <w:rsid w:val="00F77688"/>
    <w:rsid w:val="00F77F8E"/>
    <w:rsid w:val="00F801B5"/>
    <w:rsid w:val="00F91D13"/>
    <w:rsid w:val="00F9282A"/>
    <w:rsid w:val="00FA3301"/>
    <w:rsid w:val="00FA4A13"/>
    <w:rsid w:val="00FA4EBA"/>
    <w:rsid w:val="00FA5E2C"/>
    <w:rsid w:val="00FB524A"/>
    <w:rsid w:val="00FC025B"/>
    <w:rsid w:val="00FC4F3A"/>
    <w:rsid w:val="00FC509B"/>
    <w:rsid w:val="00FC6E6A"/>
    <w:rsid w:val="00FD28AC"/>
    <w:rsid w:val="00FD5965"/>
    <w:rsid w:val="00FF733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5E74"/>
  <w15:chartTrackingRefBased/>
  <w15:docId w15:val="{9D46819E-C23C-4F0B-BEEF-D455CF6A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7C4E"/>
    <w:pPr>
      <w:spacing w:line="276" w:lineRule="auto"/>
    </w:pPr>
    <w:rPr>
      <w:rFonts w:ascii="Frutiger 45 Light" w:eastAsiaTheme="minorHAnsi" w:hAnsi="Frutiger 45 Light"/>
      <w:sz w:val="22"/>
      <w:szCs w:val="22"/>
      <w:lang w:val="de-DE"/>
    </w:rPr>
  </w:style>
  <w:style w:type="paragraph" w:styleId="berschrift1">
    <w:name w:val="heading 1"/>
    <w:basedOn w:val="Standard"/>
    <w:next w:val="Standard"/>
    <w:link w:val="berschrift1Zchn"/>
    <w:uiPriority w:val="1"/>
    <w:qFormat/>
    <w:rsid w:val="005D1DDA"/>
    <w:pPr>
      <w:keepNext/>
      <w:keepLines/>
      <w:pBdr>
        <w:bottom w:val="single" w:sz="2" w:space="1" w:color="336D91"/>
      </w:pBdr>
      <w:shd w:val="clear" w:color="auto" w:fill="004976" w:themeFill="accent1"/>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5D1DDA"/>
    <w:pPr>
      <w:keepNext/>
      <w:keepLines/>
      <w:spacing w:before="160" w:after="240" w:line="240" w:lineRule="auto"/>
      <w:outlineLvl w:val="1"/>
    </w:pPr>
    <w:rPr>
      <w:rFonts w:eastAsiaTheme="majorEastAsia" w:cstheme="majorBidi"/>
      <w:color w:val="004976" w:themeColor="accent1"/>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5D1DDA"/>
    <w:rPr>
      <w:rFonts w:ascii="Frutiger 45 Light" w:eastAsiaTheme="majorEastAsia" w:hAnsi="Frutiger 45 Light" w:cstheme="majorBidi"/>
      <w:b/>
      <w:color w:val="FFFFFF" w:themeColor="background1"/>
      <w:sz w:val="36"/>
      <w:szCs w:val="36"/>
      <w:shd w:val="clear" w:color="auto" w:fill="004976" w:themeFill="accent1"/>
    </w:rPr>
  </w:style>
  <w:style w:type="character" w:customStyle="1" w:styleId="berschrift2Zchn">
    <w:name w:val="Überschrift 2 Zchn"/>
    <w:basedOn w:val="Absatz-Standardschriftart"/>
    <w:link w:val="berschrift2"/>
    <w:uiPriority w:val="1"/>
    <w:rsid w:val="005D1DDA"/>
    <w:rPr>
      <w:rFonts w:ascii="Frutiger 45 Light" w:eastAsiaTheme="majorEastAsia" w:hAnsi="Frutiger 45 Light" w:cstheme="majorBidi"/>
      <w:color w:val="004976" w:themeColor="accent1"/>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val="en-US"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Yu Gothic UI" w:hAnsi="Yu Gothic UI"/>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styleId="Verzeichnis1">
    <w:name w:val="toc 1"/>
    <w:basedOn w:val="Standard"/>
    <w:next w:val="Standard"/>
    <w:autoRedefine/>
    <w:uiPriority w:val="39"/>
    <w:unhideWhenUsed/>
    <w:rsid w:val="008F199F"/>
    <w:pPr>
      <w:spacing w:after="100"/>
    </w:pPr>
  </w:style>
  <w:style w:type="paragraph" w:styleId="Verzeichnis2">
    <w:name w:val="toc 2"/>
    <w:basedOn w:val="Standard"/>
    <w:next w:val="Standard"/>
    <w:autoRedefine/>
    <w:uiPriority w:val="39"/>
    <w:unhideWhenUsed/>
    <w:rsid w:val="008F199F"/>
    <w:pPr>
      <w:spacing w:after="100"/>
      <w:ind w:left="220"/>
    </w:pPr>
  </w:style>
  <w:style w:type="character" w:styleId="Hyperlink">
    <w:name w:val="Hyperlink"/>
    <w:basedOn w:val="Absatz-Standardschriftart"/>
    <w:uiPriority w:val="99"/>
    <w:unhideWhenUsed/>
    <w:rsid w:val="008F199F"/>
    <w:rPr>
      <w:color w:val="0563C1" w:themeColor="hyperlink"/>
      <w:u w:val="single"/>
    </w:rPr>
  </w:style>
  <w:style w:type="paragraph" w:styleId="Verzeichnis3">
    <w:name w:val="toc 3"/>
    <w:basedOn w:val="Standard"/>
    <w:next w:val="Standard"/>
    <w:autoRedefine/>
    <w:uiPriority w:val="39"/>
    <w:unhideWhenUsed/>
    <w:rsid w:val="008F199F"/>
    <w:pPr>
      <w:spacing w:after="100"/>
      <w:ind w:left="440"/>
    </w:pPr>
  </w:style>
  <w:style w:type="paragraph" w:styleId="KeinLeerraum">
    <w:name w:val="No Spacing"/>
    <w:uiPriority w:val="1"/>
    <w:qFormat/>
    <w:rsid w:val="00695B53"/>
    <w:pPr>
      <w:spacing w:after="0" w:line="240"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0464">
      <w:bodyDiv w:val="1"/>
      <w:marLeft w:val="0"/>
      <w:marRight w:val="0"/>
      <w:marTop w:val="0"/>
      <w:marBottom w:val="0"/>
      <w:divBdr>
        <w:top w:val="none" w:sz="0" w:space="0" w:color="auto"/>
        <w:left w:val="none" w:sz="0" w:space="0" w:color="auto"/>
        <w:bottom w:val="none" w:sz="0" w:space="0" w:color="auto"/>
        <w:right w:val="none" w:sz="0" w:space="0" w:color="auto"/>
      </w:divBdr>
      <w:divsChild>
        <w:div w:id="915479787">
          <w:marLeft w:val="0"/>
          <w:marRight w:val="0"/>
          <w:marTop w:val="0"/>
          <w:marBottom w:val="0"/>
          <w:divBdr>
            <w:top w:val="none" w:sz="0" w:space="0" w:color="auto"/>
            <w:left w:val="none" w:sz="0" w:space="0" w:color="auto"/>
            <w:bottom w:val="none" w:sz="0" w:space="0" w:color="auto"/>
            <w:right w:val="none" w:sz="0" w:space="0" w:color="auto"/>
          </w:divBdr>
          <w:divsChild>
            <w:div w:id="4164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1333">
      <w:bodyDiv w:val="1"/>
      <w:marLeft w:val="0"/>
      <w:marRight w:val="0"/>
      <w:marTop w:val="0"/>
      <w:marBottom w:val="0"/>
      <w:divBdr>
        <w:top w:val="none" w:sz="0" w:space="0" w:color="auto"/>
        <w:left w:val="none" w:sz="0" w:space="0" w:color="auto"/>
        <w:bottom w:val="none" w:sz="0" w:space="0" w:color="auto"/>
        <w:right w:val="none" w:sz="0" w:space="0" w:color="auto"/>
      </w:divBdr>
      <w:divsChild>
        <w:div w:id="1546871552">
          <w:marLeft w:val="0"/>
          <w:marRight w:val="0"/>
          <w:marTop w:val="0"/>
          <w:marBottom w:val="0"/>
          <w:divBdr>
            <w:top w:val="none" w:sz="0" w:space="0" w:color="auto"/>
            <w:left w:val="none" w:sz="0" w:space="0" w:color="auto"/>
            <w:bottom w:val="none" w:sz="0" w:space="0" w:color="auto"/>
            <w:right w:val="none" w:sz="0" w:space="0" w:color="auto"/>
          </w:divBdr>
          <w:divsChild>
            <w:div w:id="18088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553">
      <w:bodyDiv w:val="1"/>
      <w:marLeft w:val="0"/>
      <w:marRight w:val="0"/>
      <w:marTop w:val="0"/>
      <w:marBottom w:val="0"/>
      <w:divBdr>
        <w:top w:val="none" w:sz="0" w:space="0" w:color="auto"/>
        <w:left w:val="none" w:sz="0" w:space="0" w:color="auto"/>
        <w:bottom w:val="none" w:sz="0" w:space="0" w:color="auto"/>
        <w:right w:val="none" w:sz="0" w:space="0" w:color="auto"/>
      </w:divBdr>
      <w:divsChild>
        <w:div w:id="1159543146">
          <w:marLeft w:val="0"/>
          <w:marRight w:val="0"/>
          <w:marTop w:val="0"/>
          <w:marBottom w:val="0"/>
          <w:divBdr>
            <w:top w:val="none" w:sz="0" w:space="0" w:color="auto"/>
            <w:left w:val="none" w:sz="0" w:space="0" w:color="auto"/>
            <w:bottom w:val="none" w:sz="0" w:space="0" w:color="auto"/>
            <w:right w:val="none" w:sz="0" w:space="0" w:color="auto"/>
          </w:divBdr>
          <w:divsChild>
            <w:div w:id="15093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592">
      <w:bodyDiv w:val="1"/>
      <w:marLeft w:val="0"/>
      <w:marRight w:val="0"/>
      <w:marTop w:val="0"/>
      <w:marBottom w:val="0"/>
      <w:divBdr>
        <w:top w:val="none" w:sz="0" w:space="0" w:color="auto"/>
        <w:left w:val="none" w:sz="0" w:space="0" w:color="auto"/>
        <w:bottom w:val="none" w:sz="0" w:space="0" w:color="auto"/>
        <w:right w:val="none" w:sz="0" w:space="0" w:color="auto"/>
      </w:divBdr>
      <w:divsChild>
        <w:div w:id="1518234470">
          <w:marLeft w:val="0"/>
          <w:marRight w:val="0"/>
          <w:marTop w:val="0"/>
          <w:marBottom w:val="0"/>
          <w:divBdr>
            <w:top w:val="none" w:sz="0" w:space="0" w:color="auto"/>
            <w:left w:val="none" w:sz="0" w:space="0" w:color="auto"/>
            <w:bottom w:val="none" w:sz="0" w:space="0" w:color="auto"/>
            <w:right w:val="none" w:sz="0" w:space="0" w:color="auto"/>
          </w:divBdr>
          <w:divsChild>
            <w:div w:id="8862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4248">
      <w:bodyDiv w:val="1"/>
      <w:marLeft w:val="0"/>
      <w:marRight w:val="0"/>
      <w:marTop w:val="0"/>
      <w:marBottom w:val="0"/>
      <w:divBdr>
        <w:top w:val="none" w:sz="0" w:space="0" w:color="auto"/>
        <w:left w:val="none" w:sz="0" w:space="0" w:color="auto"/>
        <w:bottom w:val="none" w:sz="0" w:space="0" w:color="auto"/>
        <w:right w:val="none" w:sz="0" w:space="0" w:color="auto"/>
      </w:divBdr>
    </w:div>
    <w:div w:id="202967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4588AA0-9469-4BDA-B71B-1007EB6B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1492</Words>
  <Characters>9400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10871</CharactersWithSpaces>
  <SharedDoc>false</SharedDoc>
  <HLinks>
    <vt:vector size="228" baseType="variant">
      <vt:variant>
        <vt:i4>2031668</vt:i4>
      </vt:variant>
      <vt:variant>
        <vt:i4>224</vt:i4>
      </vt:variant>
      <vt:variant>
        <vt:i4>0</vt:i4>
      </vt:variant>
      <vt:variant>
        <vt:i4>5</vt:i4>
      </vt:variant>
      <vt:variant>
        <vt:lpwstr/>
      </vt:variant>
      <vt:variant>
        <vt:lpwstr>_Toc31958569</vt:lpwstr>
      </vt:variant>
      <vt:variant>
        <vt:i4>1966132</vt:i4>
      </vt:variant>
      <vt:variant>
        <vt:i4>218</vt:i4>
      </vt:variant>
      <vt:variant>
        <vt:i4>0</vt:i4>
      </vt:variant>
      <vt:variant>
        <vt:i4>5</vt:i4>
      </vt:variant>
      <vt:variant>
        <vt:lpwstr/>
      </vt:variant>
      <vt:variant>
        <vt:lpwstr>_Toc31958568</vt:lpwstr>
      </vt:variant>
      <vt:variant>
        <vt:i4>1114164</vt:i4>
      </vt:variant>
      <vt:variant>
        <vt:i4>212</vt:i4>
      </vt:variant>
      <vt:variant>
        <vt:i4>0</vt:i4>
      </vt:variant>
      <vt:variant>
        <vt:i4>5</vt:i4>
      </vt:variant>
      <vt:variant>
        <vt:lpwstr/>
      </vt:variant>
      <vt:variant>
        <vt:lpwstr>_Toc31958567</vt:lpwstr>
      </vt:variant>
      <vt:variant>
        <vt:i4>1048628</vt:i4>
      </vt:variant>
      <vt:variant>
        <vt:i4>206</vt:i4>
      </vt:variant>
      <vt:variant>
        <vt:i4>0</vt:i4>
      </vt:variant>
      <vt:variant>
        <vt:i4>5</vt:i4>
      </vt:variant>
      <vt:variant>
        <vt:lpwstr/>
      </vt:variant>
      <vt:variant>
        <vt:lpwstr>_Toc31958566</vt:lpwstr>
      </vt:variant>
      <vt:variant>
        <vt:i4>1245236</vt:i4>
      </vt:variant>
      <vt:variant>
        <vt:i4>200</vt:i4>
      </vt:variant>
      <vt:variant>
        <vt:i4>0</vt:i4>
      </vt:variant>
      <vt:variant>
        <vt:i4>5</vt:i4>
      </vt:variant>
      <vt:variant>
        <vt:lpwstr/>
      </vt:variant>
      <vt:variant>
        <vt:lpwstr>_Toc31958565</vt:lpwstr>
      </vt:variant>
      <vt:variant>
        <vt:i4>1179700</vt:i4>
      </vt:variant>
      <vt:variant>
        <vt:i4>194</vt:i4>
      </vt:variant>
      <vt:variant>
        <vt:i4>0</vt:i4>
      </vt:variant>
      <vt:variant>
        <vt:i4>5</vt:i4>
      </vt:variant>
      <vt:variant>
        <vt:lpwstr/>
      </vt:variant>
      <vt:variant>
        <vt:lpwstr>_Toc31958564</vt:lpwstr>
      </vt:variant>
      <vt:variant>
        <vt:i4>1376308</vt:i4>
      </vt:variant>
      <vt:variant>
        <vt:i4>188</vt:i4>
      </vt:variant>
      <vt:variant>
        <vt:i4>0</vt:i4>
      </vt:variant>
      <vt:variant>
        <vt:i4>5</vt:i4>
      </vt:variant>
      <vt:variant>
        <vt:lpwstr/>
      </vt:variant>
      <vt:variant>
        <vt:lpwstr>_Toc31958563</vt:lpwstr>
      </vt:variant>
      <vt:variant>
        <vt:i4>1310772</vt:i4>
      </vt:variant>
      <vt:variant>
        <vt:i4>182</vt:i4>
      </vt:variant>
      <vt:variant>
        <vt:i4>0</vt:i4>
      </vt:variant>
      <vt:variant>
        <vt:i4>5</vt:i4>
      </vt:variant>
      <vt:variant>
        <vt:lpwstr/>
      </vt:variant>
      <vt:variant>
        <vt:lpwstr>_Toc31958562</vt:lpwstr>
      </vt:variant>
      <vt:variant>
        <vt:i4>1507380</vt:i4>
      </vt:variant>
      <vt:variant>
        <vt:i4>176</vt:i4>
      </vt:variant>
      <vt:variant>
        <vt:i4>0</vt:i4>
      </vt:variant>
      <vt:variant>
        <vt:i4>5</vt:i4>
      </vt:variant>
      <vt:variant>
        <vt:lpwstr/>
      </vt:variant>
      <vt:variant>
        <vt:lpwstr>_Toc31958561</vt:lpwstr>
      </vt:variant>
      <vt:variant>
        <vt:i4>1441844</vt:i4>
      </vt:variant>
      <vt:variant>
        <vt:i4>170</vt:i4>
      </vt:variant>
      <vt:variant>
        <vt:i4>0</vt:i4>
      </vt:variant>
      <vt:variant>
        <vt:i4>5</vt:i4>
      </vt:variant>
      <vt:variant>
        <vt:lpwstr/>
      </vt:variant>
      <vt:variant>
        <vt:lpwstr>_Toc31958560</vt:lpwstr>
      </vt:variant>
      <vt:variant>
        <vt:i4>2031671</vt:i4>
      </vt:variant>
      <vt:variant>
        <vt:i4>164</vt:i4>
      </vt:variant>
      <vt:variant>
        <vt:i4>0</vt:i4>
      </vt:variant>
      <vt:variant>
        <vt:i4>5</vt:i4>
      </vt:variant>
      <vt:variant>
        <vt:lpwstr/>
      </vt:variant>
      <vt:variant>
        <vt:lpwstr>_Toc31958559</vt:lpwstr>
      </vt:variant>
      <vt:variant>
        <vt:i4>1966135</vt:i4>
      </vt:variant>
      <vt:variant>
        <vt:i4>158</vt:i4>
      </vt:variant>
      <vt:variant>
        <vt:i4>0</vt:i4>
      </vt:variant>
      <vt:variant>
        <vt:i4>5</vt:i4>
      </vt:variant>
      <vt:variant>
        <vt:lpwstr/>
      </vt:variant>
      <vt:variant>
        <vt:lpwstr>_Toc31958558</vt:lpwstr>
      </vt:variant>
      <vt:variant>
        <vt:i4>1114167</vt:i4>
      </vt:variant>
      <vt:variant>
        <vt:i4>152</vt:i4>
      </vt:variant>
      <vt:variant>
        <vt:i4>0</vt:i4>
      </vt:variant>
      <vt:variant>
        <vt:i4>5</vt:i4>
      </vt:variant>
      <vt:variant>
        <vt:lpwstr/>
      </vt:variant>
      <vt:variant>
        <vt:lpwstr>_Toc31958557</vt:lpwstr>
      </vt:variant>
      <vt:variant>
        <vt:i4>1048631</vt:i4>
      </vt:variant>
      <vt:variant>
        <vt:i4>146</vt:i4>
      </vt:variant>
      <vt:variant>
        <vt:i4>0</vt:i4>
      </vt:variant>
      <vt:variant>
        <vt:i4>5</vt:i4>
      </vt:variant>
      <vt:variant>
        <vt:lpwstr/>
      </vt:variant>
      <vt:variant>
        <vt:lpwstr>_Toc31958556</vt:lpwstr>
      </vt:variant>
      <vt:variant>
        <vt:i4>1245239</vt:i4>
      </vt:variant>
      <vt:variant>
        <vt:i4>140</vt:i4>
      </vt:variant>
      <vt:variant>
        <vt:i4>0</vt:i4>
      </vt:variant>
      <vt:variant>
        <vt:i4>5</vt:i4>
      </vt:variant>
      <vt:variant>
        <vt:lpwstr/>
      </vt:variant>
      <vt:variant>
        <vt:lpwstr>_Toc31958555</vt:lpwstr>
      </vt:variant>
      <vt:variant>
        <vt:i4>1179703</vt:i4>
      </vt:variant>
      <vt:variant>
        <vt:i4>134</vt:i4>
      </vt:variant>
      <vt:variant>
        <vt:i4>0</vt:i4>
      </vt:variant>
      <vt:variant>
        <vt:i4>5</vt:i4>
      </vt:variant>
      <vt:variant>
        <vt:lpwstr/>
      </vt:variant>
      <vt:variant>
        <vt:lpwstr>_Toc31958554</vt:lpwstr>
      </vt:variant>
      <vt:variant>
        <vt:i4>1376311</vt:i4>
      </vt:variant>
      <vt:variant>
        <vt:i4>128</vt:i4>
      </vt:variant>
      <vt:variant>
        <vt:i4>0</vt:i4>
      </vt:variant>
      <vt:variant>
        <vt:i4>5</vt:i4>
      </vt:variant>
      <vt:variant>
        <vt:lpwstr/>
      </vt:variant>
      <vt:variant>
        <vt:lpwstr>_Toc31958553</vt:lpwstr>
      </vt:variant>
      <vt:variant>
        <vt:i4>1310775</vt:i4>
      </vt:variant>
      <vt:variant>
        <vt:i4>122</vt:i4>
      </vt:variant>
      <vt:variant>
        <vt:i4>0</vt:i4>
      </vt:variant>
      <vt:variant>
        <vt:i4>5</vt:i4>
      </vt:variant>
      <vt:variant>
        <vt:lpwstr/>
      </vt:variant>
      <vt:variant>
        <vt:lpwstr>_Toc31958552</vt:lpwstr>
      </vt:variant>
      <vt:variant>
        <vt:i4>1507383</vt:i4>
      </vt:variant>
      <vt:variant>
        <vt:i4>116</vt:i4>
      </vt:variant>
      <vt:variant>
        <vt:i4>0</vt:i4>
      </vt:variant>
      <vt:variant>
        <vt:i4>5</vt:i4>
      </vt:variant>
      <vt:variant>
        <vt:lpwstr/>
      </vt:variant>
      <vt:variant>
        <vt:lpwstr>_Toc31958551</vt:lpwstr>
      </vt:variant>
      <vt:variant>
        <vt:i4>1441847</vt:i4>
      </vt:variant>
      <vt:variant>
        <vt:i4>110</vt:i4>
      </vt:variant>
      <vt:variant>
        <vt:i4>0</vt:i4>
      </vt:variant>
      <vt:variant>
        <vt:i4>5</vt:i4>
      </vt:variant>
      <vt:variant>
        <vt:lpwstr/>
      </vt:variant>
      <vt:variant>
        <vt:lpwstr>_Toc31958550</vt:lpwstr>
      </vt:variant>
      <vt:variant>
        <vt:i4>2031670</vt:i4>
      </vt:variant>
      <vt:variant>
        <vt:i4>104</vt:i4>
      </vt:variant>
      <vt:variant>
        <vt:i4>0</vt:i4>
      </vt:variant>
      <vt:variant>
        <vt:i4>5</vt:i4>
      </vt:variant>
      <vt:variant>
        <vt:lpwstr/>
      </vt:variant>
      <vt:variant>
        <vt:lpwstr>_Toc31958549</vt:lpwstr>
      </vt:variant>
      <vt:variant>
        <vt:i4>1966134</vt:i4>
      </vt:variant>
      <vt:variant>
        <vt:i4>98</vt:i4>
      </vt:variant>
      <vt:variant>
        <vt:i4>0</vt:i4>
      </vt:variant>
      <vt:variant>
        <vt:i4>5</vt:i4>
      </vt:variant>
      <vt:variant>
        <vt:lpwstr/>
      </vt:variant>
      <vt:variant>
        <vt:lpwstr>_Toc31958548</vt:lpwstr>
      </vt:variant>
      <vt:variant>
        <vt:i4>1114166</vt:i4>
      </vt:variant>
      <vt:variant>
        <vt:i4>92</vt:i4>
      </vt:variant>
      <vt:variant>
        <vt:i4>0</vt:i4>
      </vt:variant>
      <vt:variant>
        <vt:i4>5</vt:i4>
      </vt:variant>
      <vt:variant>
        <vt:lpwstr/>
      </vt:variant>
      <vt:variant>
        <vt:lpwstr>_Toc31958547</vt:lpwstr>
      </vt:variant>
      <vt:variant>
        <vt:i4>1048630</vt:i4>
      </vt:variant>
      <vt:variant>
        <vt:i4>86</vt:i4>
      </vt:variant>
      <vt:variant>
        <vt:i4>0</vt:i4>
      </vt:variant>
      <vt:variant>
        <vt:i4>5</vt:i4>
      </vt:variant>
      <vt:variant>
        <vt:lpwstr/>
      </vt:variant>
      <vt:variant>
        <vt:lpwstr>_Toc31958546</vt:lpwstr>
      </vt:variant>
      <vt:variant>
        <vt:i4>1245238</vt:i4>
      </vt:variant>
      <vt:variant>
        <vt:i4>80</vt:i4>
      </vt:variant>
      <vt:variant>
        <vt:i4>0</vt:i4>
      </vt:variant>
      <vt:variant>
        <vt:i4>5</vt:i4>
      </vt:variant>
      <vt:variant>
        <vt:lpwstr/>
      </vt:variant>
      <vt:variant>
        <vt:lpwstr>_Toc31958545</vt:lpwstr>
      </vt:variant>
      <vt:variant>
        <vt:i4>1179702</vt:i4>
      </vt:variant>
      <vt:variant>
        <vt:i4>74</vt:i4>
      </vt:variant>
      <vt:variant>
        <vt:i4>0</vt:i4>
      </vt:variant>
      <vt:variant>
        <vt:i4>5</vt:i4>
      </vt:variant>
      <vt:variant>
        <vt:lpwstr/>
      </vt:variant>
      <vt:variant>
        <vt:lpwstr>_Toc31958544</vt:lpwstr>
      </vt:variant>
      <vt:variant>
        <vt:i4>1376310</vt:i4>
      </vt:variant>
      <vt:variant>
        <vt:i4>68</vt:i4>
      </vt:variant>
      <vt:variant>
        <vt:i4>0</vt:i4>
      </vt:variant>
      <vt:variant>
        <vt:i4>5</vt:i4>
      </vt:variant>
      <vt:variant>
        <vt:lpwstr/>
      </vt:variant>
      <vt:variant>
        <vt:lpwstr>_Toc31958543</vt:lpwstr>
      </vt:variant>
      <vt:variant>
        <vt:i4>1310774</vt:i4>
      </vt:variant>
      <vt:variant>
        <vt:i4>62</vt:i4>
      </vt:variant>
      <vt:variant>
        <vt:i4>0</vt:i4>
      </vt:variant>
      <vt:variant>
        <vt:i4>5</vt:i4>
      </vt:variant>
      <vt:variant>
        <vt:lpwstr/>
      </vt:variant>
      <vt:variant>
        <vt:lpwstr>_Toc31958542</vt:lpwstr>
      </vt:variant>
      <vt:variant>
        <vt:i4>1507382</vt:i4>
      </vt:variant>
      <vt:variant>
        <vt:i4>56</vt:i4>
      </vt:variant>
      <vt:variant>
        <vt:i4>0</vt:i4>
      </vt:variant>
      <vt:variant>
        <vt:i4>5</vt:i4>
      </vt:variant>
      <vt:variant>
        <vt:lpwstr/>
      </vt:variant>
      <vt:variant>
        <vt:lpwstr>_Toc31958541</vt:lpwstr>
      </vt:variant>
      <vt:variant>
        <vt:i4>1441846</vt:i4>
      </vt:variant>
      <vt:variant>
        <vt:i4>50</vt:i4>
      </vt:variant>
      <vt:variant>
        <vt:i4>0</vt:i4>
      </vt:variant>
      <vt:variant>
        <vt:i4>5</vt:i4>
      </vt:variant>
      <vt:variant>
        <vt:lpwstr/>
      </vt:variant>
      <vt:variant>
        <vt:lpwstr>_Toc31958540</vt:lpwstr>
      </vt:variant>
      <vt:variant>
        <vt:i4>2031665</vt:i4>
      </vt:variant>
      <vt:variant>
        <vt:i4>44</vt:i4>
      </vt:variant>
      <vt:variant>
        <vt:i4>0</vt:i4>
      </vt:variant>
      <vt:variant>
        <vt:i4>5</vt:i4>
      </vt:variant>
      <vt:variant>
        <vt:lpwstr/>
      </vt:variant>
      <vt:variant>
        <vt:lpwstr>_Toc31958539</vt:lpwstr>
      </vt:variant>
      <vt:variant>
        <vt:i4>1966129</vt:i4>
      </vt:variant>
      <vt:variant>
        <vt:i4>38</vt:i4>
      </vt:variant>
      <vt:variant>
        <vt:i4>0</vt:i4>
      </vt:variant>
      <vt:variant>
        <vt:i4>5</vt:i4>
      </vt:variant>
      <vt:variant>
        <vt:lpwstr/>
      </vt:variant>
      <vt:variant>
        <vt:lpwstr>_Toc31958538</vt:lpwstr>
      </vt:variant>
      <vt:variant>
        <vt:i4>1114161</vt:i4>
      </vt:variant>
      <vt:variant>
        <vt:i4>32</vt:i4>
      </vt:variant>
      <vt:variant>
        <vt:i4>0</vt:i4>
      </vt:variant>
      <vt:variant>
        <vt:i4>5</vt:i4>
      </vt:variant>
      <vt:variant>
        <vt:lpwstr/>
      </vt:variant>
      <vt:variant>
        <vt:lpwstr>_Toc31958537</vt:lpwstr>
      </vt:variant>
      <vt:variant>
        <vt:i4>1048625</vt:i4>
      </vt:variant>
      <vt:variant>
        <vt:i4>26</vt:i4>
      </vt:variant>
      <vt:variant>
        <vt:i4>0</vt:i4>
      </vt:variant>
      <vt:variant>
        <vt:i4>5</vt:i4>
      </vt:variant>
      <vt:variant>
        <vt:lpwstr/>
      </vt:variant>
      <vt:variant>
        <vt:lpwstr>_Toc31958536</vt:lpwstr>
      </vt:variant>
      <vt:variant>
        <vt:i4>1245233</vt:i4>
      </vt:variant>
      <vt:variant>
        <vt:i4>20</vt:i4>
      </vt:variant>
      <vt:variant>
        <vt:i4>0</vt:i4>
      </vt:variant>
      <vt:variant>
        <vt:i4>5</vt:i4>
      </vt:variant>
      <vt:variant>
        <vt:lpwstr/>
      </vt:variant>
      <vt:variant>
        <vt:lpwstr>_Toc31958535</vt:lpwstr>
      </vt:variant>
      <vt:variant>
        <vt:i4>1179697</vt:i4>
      </vt:variant>
      <vt:variant>
        <vt:i4>14</vt:i4>
      </vt:variant>
      <vt:variant>
        <vt:i4>0</vt:i4>
      </vt:variant>
      <vt:variant>
        <vt:i4>5</vt:i4>
      </vt:variant>
      <vt:variant>
        <vt:lpwstr/>
      </vt:variant>
      <vt:variant>
        <vt:lpwstr>_Toc31958534</vt:lpwstr>
      </vt:variant>
      <vt:variant>
        <vt:i4>1376305</vt:i4>
      </vt:variant>
      <vt:variant>
        <vt:i4>8</vt:i4>
      </vt:variant>
      <vt:variant>
        <vt:i4>0</vt:i4>
      </vt:variant>
      <vt:variant>
        <vt:i4>5</vt:i4>
      </vt:variant>
      <vt:variant>
        <vt:lpwstr/>
      </vt:variant>
      <vt:variant>
        <vt:lpwstr>_Toc31958533</vt:lpwstr>
      </vt:variant>
      <vt:variant>
        <vt:i4>1310769</vt:i4>
      </vt:variant>
      <vt:variant>
        <vt:i4>2</vt:i4>
      </vt:variant>
      <vt:variant>
        <vt:i4>0</vt:i4>
      </vt:variant>
      <vt:variant>
        <vt:i4>5</vt:i4>
      </vt:variant>
      <vt:variant>
        <vt:lpwstr/>
      </vt:variant>
      <vt:variant>
        <vt:lpwstr>_Toc31958532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Michael</dc:creator>
  <cp:keywords/>
  <dc:description/>
  <cp:lastModifiedBy>Leart Sakiri</cp:lastModifiedBy>
  <cp:revision>177</cp:revision>
  <dcterms:created xsi:type="dcterms:W3CDTF">2019-01-15T19:21:00Z</dcterms:created>
  <dcterms:modified xsi:type="dcterms:W3CDTF">2024-12-13T06:27:00Z</dcterms:modified>
</cp:coreProperties>
</file>